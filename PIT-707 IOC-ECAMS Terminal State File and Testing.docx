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pStyle w:val="Heading3"/>
              <w:rPr>
                <w:rFonts w:eastAsia="Times New Roman"/>
              </w:rPr>
            </w:pPr>
            <w:r>
              <w:rPr>
                <w:rFonts w:eastAsia="Times New Roman"/>
              </w:rPr>
              <w:t>[PIT-707] </w:t>
            </w:r>
            <w:hyperlink r:id="rId4" w:history="1">
              <w:r>
                <w:rPr>
                  <w:rStyle w:val="Hyperlink"/>
                  <w:rFonts w:eastAsia="Times New Roman"/>
                </w:rPr>
                <w:t>IOC: ECAMS-PIT Terminal State File and Testing</w:t>
              </w:r>
            </w:hyperlink>
            <w:r>
              <w:rPr>
                <w:rFonts w:eastAsia="Times New Roman"/>
              </w:rPr>
              <w:t xml:space="preserve"> </w:t>
            </w:r>
            <w:r>
              <w:rPr>
                <w:rFonts w:eastAsia="Times New Roman"/>
                <w:b w:val="0"/>
                <w:bCs w:val="0"/>
                <w:sz w:val="16"/>
                <w:szCs w:val="16"/>
              </w:rPr>
              <w:t xml:space="preserve">Created: 30/Aug/18  Updated: 24/May/19  Resolved: 03/May/19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r>
              <w:rPr>
                <w:rFonts w:eastAsia="Times New Roman"/>
              </w:rPr>
              <w:t>Test</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hyperlink r:id="rId5" w:history="1">
              <w:r>
                <w:rPr>
                  <w:rStyle w:val="Hyperlink"/>
                  <w:rFonts w:eastAsia="Times New Roman"/>
                </w:rPr>
                <w:t>pit</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r>
              <w:rPr>
                <w:rFonts w:eastAsia="Times New Roman"/>
              </w:rPr>
              <w:t xml:space="preserve">None </w:t>
            </w:r>
          </w:p>
        </w:tc>
      </w:tr>
    </w:tbl>
    <w:p w:rsidR="00000000" w:rsidRDefault="007F2219">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F2219">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hyperlink r:id="rId6" w:history="1">
              <w:r>
                <w:rPr>
                  <w:rStyle w:val="Hyperlink"/>
                  <w:rFonts w:eastAsia="Times New Roman"/>
                </w:rPr>
                <w:t xml:space="preserve">Sowmya Rachaputi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F2219">
            <w:pPr>
              <w:rPr>
                <w:rFonts w:eastAsia="Times New Roman"/>
              </w:rPr>
            </w:pPr>
            <w:hyperlink r:id="rId7" w:history="1">
              <w:r>
                <w:rPr>
                  <w:rStyle w:val="Hyperlink"/>
                  <w:rFonts w:eastAsia="Times New Roman"/>
                </w:rPr>
                <w:t xml:space="preserve">Alexander Ananiev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F2219">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F2219">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bookmarkStart w:id="0" w:name="_GoBack"/>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F2219">
            <w:pPr>
              <w:rPr>
                <w:rFonts w:eastAsia="Times New Roman"/>
              </w:rPr>
            </w:pPr>
            <w:r>
              <w:rPr>
                <w:rFonts w:eastAsia="Times New Roman"/>
              </w:rPr>
              <w:t xml:space="preserve">None </w:t>
            </w:r>
          </w:p>
        </w:tc>
      </w:tr>
      <w:bookmarkEnd w:id="0"/>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F2219">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F2219">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F2219">
            <w:pPr>
              <w:rPr>
                <w:rFonts w:eastAsia="Times New Roman"/>
              </w:rPr>
            </w:pPr>
            <w:r>
              <w:rPr>
                <w:rFonts w:eastAsia="Times New Roman"/>
              </w:rPr>
              <w:t xml:space="preserve">Not Specified </w:t>
            </w:r>
          </w:p>
        </w:tc>
      </w:tr>
    </w:tbl>
    <w:p w:rsidR="00000000" w:rsidRDefault="007F2219">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rPr>
                <w:rFonts w:eastAsia="Times New Roman"/>
              </w:rPr>
            </w:pPr>
            <w:r>
              <w:rPr>
                <w:rFonts w:eastAsia="Times New Roman"/>
                <w:noProof/>
              </w:rPr>
              <w:drawing>
                <wp:inline distT="0" distB="0" distL="0" distR="0">
                  <wp:extent cx="151130" cy="151130"/>
                  <wp:effectExtent l="0" t="0" r="1270" b="1270"/>
                  <wp:docPr id="1" name="Picture 1" descr="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ord"/>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CCNNC - PIT Mapping_2152019.xlsx     </w:t>
            </w:r>
            <w:r>
              <w:rPr>
                <w:rFonts w:eastAsia="Times New Roman"/>
                <w:noProof/>
              </w:rPr>
              <w:drawing>
                <wp:inline distT="0" distB="0" distL="0" distR="0">
                  <wp:extent cx="151130" cy="151130"/>
                  <wp:effectExtent l="0" t="0" r="1270" b="1270"/>
                  <wp:docPr id="2" name="Picture 2" descr="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Word"/>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CCNNC - PIT Mapping_PI Delivery_7Dec.xlsx     </w:t>
            </w:r>
            <w:r>
              <w:rPr>
                <w:rFonts w:eastAsia="Times New Roman"/>
                <w:noProof/>
              </w:rPr>
              <w:drawing>
                <wp:inline distT="0" distB="0" distL="0" distR="0">
                  <wp:extent cx="151130" cy="151130"/>
                  <wp:effectExtent l="0" t="0" r="1270" b="1270"/>
                  <wp:docPr id="3" name="Picture 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CCNNC Work by Bruce.msg     </w:t>
            </w:r>
            <w:r>
              <w:rPr>
                <w:rFonts w:eastAsia="Times New Roman"/>
                <w:noProof/>
              </w:rPr>
              <w:drawing>
                <wp:inline distT="0" distB="0" distL="0" distR="0">
                  <wp:extent cx="151130" cy="151130"/>
                  <wp:effectExtent l="0" t="0" r="1270" b="1270"/>
                  <wp:docPr id="4" name="Picture 4" descr="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Word"/>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ICD-PIT-eCAMS-CCNNC_Ph1_2152019.docx     </w:t>
            </w:r>
            <w:r>
              <w:rPr>
                <w:rFonts w:eastAsia="Times New Roman"/>
                <w:noProof/>
              </w:rPr>
              <w:drawing>
                <wp:inline distT="0" distB="0" distL="0" distR="0">
                  <wp:extent cx="151130" cy="151130"/>
                  <wp:effectExtent l="0" t="0" r="1270" b="1270"/>
                  <wp:docPr id="5" name="Picture 5" descr="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Word"/>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Questions-CCNNC--FBCS to PIT File Extraction HCFA Data v2.7.xls     </w:t>
            </w:r>
            <w:r>
              <w:rPr>
                <w:rFonts w:eastAsia="Times New Roman"/>
                <w:noProof/>
              </w:rPr>
              <w:drawing>
                <wp:inline distT="0" distB="0" distL="0" distR="0">
                  <wp:extent cx="151130" cy="151130"/>
                  <wp:effectExtent l="0" t="0" r="1270" b="1270"/>
                  <wp:docPr id="6" name="Picture 6" descr="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Word"/>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Questions-CCNNC--FBCS to PIT File Extraction UB04 Data v2.7.xls     </w:t>
            </w:r>
            <w:r>
              <w:rPr>
                <w:rFonts w:eastAsia="Times New Roman"/>
                <w:noProof/>
              </w:rPr>
              <w:drawing>
                <wp:inline distT="0" distB="0" distL="0" distR="0">
                  <wp:extent cx="151130" cy="151130"/>
                  <wp:effectExtent l="0" t="0" r="1270" b="1270"/>
                  <wp:docPr id="7" name="Picture 7"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RE FW Request for access to SFTP Server..msg     </w:t>
            </w:r>
            <w:r>
              <w:rPr>
                <w:rFonts w:eastAsia="Times New Roman"/>
                <w:noProof/>
              </w:rPr>
              <w:drawing>
                <wp:inline distT="0" distB="0" distL="0" distR="0">
                  <wp:extent cx="151130" cy="151130"/>
                  <wp:effectExtent l="0" t="0" r="1270" b="1270"/>
                  <wp:docPr id="8" name="Picture 8"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RE IOC PIT TSF file.msg   </w:t>
            </w:r>
            <w:r>
              <w:rPr>
                <w:rFonts w:eastAsia="Times New Roman"/>
              </w:rPr>
              <w:t xml:space="preserve">  </w:t>
            </w:r>
            <w:r>
              <w:rPr>
                <w:rFonts w:eastAsia="Times New Roman"/>
                <w:noProof/>
              </w:rPr>
              <w:drawing>
                <wp:inline distT="0" distB="0" distL="0" distR="0">
                  <wp:extent cx="151130" cy="151130"/>
                  <wp:effectExtent l="0" t="0" r="1270" b="1270"/>
                  <wp:docPr id="9" name="Picture 9"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RE Planning for Joint Te</w:t>
            </w:r>
            <w:r>
              <w:rPr>
                <w:rFonts w:eastAsia="Times New Roman"/>
              </w:rPr>
              <w:t xml:space="preserve">sting (FSC and PIT) for the CCNNC PIT TSF.msg     </w:t>
            </w:r>
            <w:r>
              <w:rPr>
                <w:rFonts w:eastAsia="Times New Roman"/>
                <w:noProof/>
              </w:rPr>
              <w:drawing>
                <wp:inline distT="0" distB="0" distL="0" distR="0">
                  <wp:extent cx="151130" cy="151130"/>
                  <wp:effectExtent l="0" t="0" r="1270" b="1270"/>
                  <wp:docPr id="10" name="Picture 10"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RE Planning for Joint Testing (FSC and PIT) for the CCNNC PIT TSF_1.msg     </w:t>
            </w:r>
            <w:r>
              <w:rPr>
                <w:rFonts w:eastAsia="Times New Roman"/>
                <w:noProof/>
              </w:rPr>
              <w:drawing>
                <wp:inline distT="0" distB="0" distL="0" distR="0">
                  <wp:extent cx="151130" cy="151130"/>
                  <wp:effectExtent l="0" t="0" r="1270" b="1270"/>
                  <wp:docPr id="11" name="Picture 1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RE eCAMS ICDPWS crosswalk for PIT requirements.msg     </w:t>
            </w:r>
            <w:r>
              <w:rPr>
                <w:rFonts w:eastAsia="Times New Roman"/>
                <w:noProof/>
              </w:rPr>
              <w:drawing>
                <wp:inline distT="0" distB="0" distL="0" distR="0">
                  <wp:extent cx="151130" cy="151130"/>
                  <wp:effectExtent l="0" t="0" r="1270" b="1270"/>
                  <wp:docPr id="12" name="Picture 1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Re EXTERNAL Re FBCS EDIT Migration.msg     </w:t>
            </w:r>
            <w:r>
              <w:rPr>
                <w:rFonts w:eastAsia="Times New Roman"/>
                <w:noProof/>
              </w:rPr>
              <w:drawing>
                <wp:inline distT="0" distB="0" distL="0" distR="0">
                  <wp:extent cx="151130" cy="151130"/>
                  <wp:effectExtent l="0" t="0" r="1270" b="1270"/>
                  <wp:docPr id="13" name="Picture 1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Re EXTERNAL Re Loaded CCNNC Files.msg     </w:t>
            </w:r>
            <w:r>
              <w:rPr>
                <w:rFonts w:eastAsia="Times New Roman"/>
                <w:noProof/>
              </w:rPr>
              <w:drawing>
                <wp:inline distT="0" distB="0" distL="0" distR="0">
                  <wp:extent cx="151130" cy="151130"/>
                  <wp:effectExtent l="0" t="0" r="1270" b="1270"/>
                  <wp:docPr id="14" name="Picture 1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rPr>
              <w:t xml:space="preserve">Re Loaded CCNNC Files.msg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107"/>
              <w:gridCol w:w="921"/>
              <w:gridCol w:w="4440"/>
              <w:gridCol w:w="992"/>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b/>
                      <w:bCs/>
                    </w:rPr>
                    <w:t>Duplicate</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7F2219">
                  <w:pPr>
                    <w:rPr>
                      <w:rFonts w:eastAsia="Times New Roman"/>
                    </w:rPr>
                  </w:pPr>
                  <w:r>
                    <w:rPr>
                      <w:rFonts w:eastAsia="Times New Roman"/>
                    </w:rPr>
                    <w:t xml:space="preserve">duplicates </w:t>
                  </w:r>
                </w:p>
              </w:tc>
              <w:tc>
                <w:tcPr>
                  <w:tcW w:w="0" w:type="auto"/>
                  <w:tcBorders>
                    <w:top w:val="nil"/>
                    <w:left w:val="nil"/>
                    <w:bottom w:val="nil"/>
                    <w:right w:val="nil"/>
                  </w:tcBorders>
                  <w:tcMar>
                    <w:top w:w="30" w:type="dxa"/>
                    <w:left w:w="30" w:type="dxa"/>
                    <w:bottom w:w="30" w:type="dxa"/>
                    <w:right w:w="30" w:type="dxa"/>
                  </w:tcMar>
                  <w:hideMark/>
                </w:tcPr>
                <w:p w:rsidR="00000000" w:rsidRDefault="007F2219">
                  <w:pPr>
                    <w:rPr>
                      <w:rFonts w:eastAsia="Times New Roman"/>
                    </w:rPr>
                  </w:pPr>
                  <w:hyperlink r:id="rId11" w:history="1">
                    <w:r>
                      <w:rPr>
                        <w:rStyle w:val="Hyperlink"/>
                        <w:rFonts w:eastAsia="Times New Roman"/>
                        <w:strike/>
                      </w:rPr>
                      <w:t>PIT-708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7F2219">
                  <w:pPr>
                    <w:rPr>
                      <w:rFonts w:eastAsia="Times New Roman"/>
                    </w:rPr>
                  </w:pPr>
                  <w:r>
                    <w:rPr>
                      <w:rFonts w:eastAsia="Times New Roman"/>
                    </w:rPr>
                    <w:t xml:space="preserve">Field Question Lists for CCNNC PIT Te... </w:t>
                  </w:r>
                </w:p>
              </w:tc>
              <w:tc>
                <w:tcPr>
                  <w:tcW w:w="0" w:type="auto"/>
                  <w:tcBorders>
                    <w:top w:val="nil"/>
                    <w:left w:val="nil"/>
                    <w:bottom w:val="nil"/>
                    <w:right w:val="nil"/>
                  </w:tcBorders>
                  <w:tcMar>
                    <w:top w:w="30" w:type="dxa"/>
                    <w:left w:w="30" w:type="dxa"/>
                    <w:bottom w:w="30" w:type="dxa"/>
                    <w:right w:w="30" w:type="dxa"/>
                  </w:tcMar>
                  <w:hideMark/>
                </w:tcPr>
                <w:p w:rsidR="00000000" w:rsidRDefault="007F2219">
                  <w:pPr>
                    <w:rPr>
                      <w:rFonts w:eastAsia="Times New Roman"/>
                    </w:rPr>
                  </w:pPr>
                  <w:r>
                    <w:rPr>
                      <w:rFonts w:eastAsia="Times New Roman"/>
                    </w:rPr>
                    <w:t xml:space="preserve">Released </w:t>
                  </w:r>
                </w:p>
              </w:tc>
            </w:tr>
          </w:tbl>
          <w:p w:rsidR="00000000" w:rsidRDefault="007F2219">
            <w:pPr>
              <w:rPr>
                <w:rFonts w:eastAsia="Times New Roman"/>
              </w:rPr>
            </w:pPr>
          </w:p>
        </w:tc>
      </w:tr>
    </w:tbl>
    <w:p w:rsidR="00000000" w:rsidRDefault="007F2219">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993"/>
      </w:tblGrid>
      <w:tr w:rsidR="00000000">
        <w:trPr>
          <w:tblCellSpacing w:w="0" w:type="dxa"/>
          <w:jc w:val="center"/>
        </w:trPr>
        <w:tc>
          <w:tcPr>
            <w:tcW w:w="50" w:type="pct"/>
            <w:shd w:val="clear" w:color="auto" w:fill="BBBBBB"/>
            <w:noWrap/>
            <w:vAlign w:val="center"/>
            <w:hideMark/>
          </w:tcPr>
          <w:p w:rsidR="00000000" w:rsidRDefault="007F2219">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7F2219">
            <w:pPr>
              <w:rPr>
                <w:rFonts w:eastAsia="Times New Roman"/>
              </w:rPr>
            </w:pPr>
            <w:r>
              <w:rPr>
                <w:rFonts w:eastAsia="Times New Roman"/>
              </w:rPr>
              <w:t> </w:t>
            </w:r>
          </w:p>
        </w:tc>
      </w:tr>
    </w:tbl>
    <w:p w:rsidR="00000000" w:rsidRDefault="007F2219">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7F2219">
            <w:pPr>
              <w:pStyle w:val="NormalWeb"/>
            </w:pPr>
            <w:r>
              <w:t>Please create a ticket in JIRA and assign to Sasha and I.</w:t>
            </w:r>
          </w:p>
          <w:p w:rsidR="00000000" w:rsidRDefault="007F2219">
            <w:pPr>
              <w:pStyle w:val="NormalWeb"/>
            </w:pPr>
            <w:r>
              <w:t>Add the details we have below.</w:t>
            </w:r>
          </w:p>
          <w:p w:rsidR="00000000" w:rsidRDefault="007F2219">
            <w:pPr>
              <w:pStyle w:val="NormalWeb"/>
            </w:pPr>
            <w:r>
              <w:t>Thanks,</w:t>
            </w:r>
          </w:p>
          <w:p w:rsidR="00000000" w:rsidRDefault="007F2219">
            <w:pPr>
              <w:pStyle w:val="NormalWeb"/>
            </w:pPr>
            <w:r>
              <w:t>Athar S. Ahmad</w:t>
            </w:r>
            <w:r>
              <w:br/>
              <w:t>By Light Professional IT Services, Inc.</w:t>
            </w:r>
            <w:r>
              <w:br/>
            </w:r>
            <w:r>
              <w:lastRenderedPageBreak/>
              <w:t>Mobile: 571.232.2871</w:t>
            </w:r>
            <w:r>
              <w:br/>
              <w:t>athar.ahmad@bylight.com</w:t>
            </w:r>
          </w:p>
          <w:p w:rsidR="00000000" w:rsidRDefault="007F2219">
            <w:pPr>
              <w:pStyle w:val="NormalWeb"/>
            </w:pPr>
            <w:r>
              <w:t xml:space="preserve">From: Ahmad, Athar (By Light) &lt;Athar.Ahmad@va.gov&gt; </w:t>
            </w:r>
            <w:r>
              <w:br/>
              <w:t>Sent: Thursday, August 30, 2018 11:31 AM</w:t>
            </w:r>
            <w:r>
              <w:br/>
              <w:t xml:space="preserve">To: Athar S. Ahmad &lt;athar.ahmad@bylight.com&gt;; Bruce Sonnenfeld &lt;bruce.sonnenfeld@bylight.com&gt;; 'alexander@myarch.com' </w:t>
            </w:r>
            <w:r>
              <w:t>&lt;alexander@myarch.com&gt;</w:t>
            </w:r>
            <w:r>
              <w:br/>
              <w:t>Subject: FW: Field Question Lists for CCNNC PIT Terminal State File</w:t>
            </w:r>
          </w:p>
          <w:p w:rsidR="00000000" w:rsidRDefault="007F2219">
            <w:pPr>
              <w:pStyle w:val="NormalWeb"/>
            </w:pPr>
            <w:r>
              <w:t>FYI - details in your VA email with attachments.</w:t>
            </w:r>
          </w:p>
          <w:p w:rsidR="00000000" w:rsidRDefault="007F2219">
            <w:pPr>
              <w:pStyle w:val="NormalWeb"/>
            </w:pPr>
            <w:r>
              <w:t>Thank you,</w:t>
            </w:r>
          </w:p>
          <w:p w:rsidR="00000000" w:rsidRDefault="007F2219">
            <w:pPr>
              <w:pStyle w:val="NormalWeb"/>
            </w:pPr>
            <w:r>
              <w:t>Athar S. Ahmad</w:t>
            </w:r>
            <w:r>
              <w:br/>
              <w:t>By Light Professional IT Services, Inc.</w:t>
            </w:r>
            <w:r>
              <w:br/>
              <w:t>Mobile: 571.232.2871</w:t>
            </w:r>
            <w:r>
              <w:br/>
              <w:t>athar.ahmad@va.gov | athar.ah</w:t>
            </w:r>
            <w:r>
              <w:t>mad@bylight.com</w:t>
            </w:r>
          </w:p>
          <w:p w:rsidR="00000000" w:rsidRDefault="007F2219">
            <w:pPr>
              <w:pStyle w:val="NormalWeb"/>
            </w:pPr>
            <w:r>
              <w:t xml:space="preserve">From: Tyler, Elizabeth </w:t>
            </w:r>
            <w:r>
              <w:br/>
              <w:t>Sent: Wednesday, August 29, 2018 4:34 PM</w:t>
            </w:r>
            <w:r>
              <w:br/>
              <w:t>To: Ahmad, Athar (By Light) &lt;Athar.Ahmad@va.gov&gt;</w:t>
            </w:r>
            <w:r>
              <w:br/>
              <w:t>Cc: Khristoforov, Vassili &lt;Vassili.Khristoforov@va.gov&gt;; Hill, Wendell &lt;wendell.hill@va.gov&gt;; Muller, Richard &lt;Richard.Muller2</w:t>
            </w:r>
            <w:r>
              <w:t>@va.gov&gt;; Tyler, Elizabeth &lt;Elizabeth.Tyler@va.gov&gt;</w:t>
            </w:r>
            <w:r>
              <w:br/>
              <w:t>Subject: RE: Field Question Lists for CCNNC PIT Terminal State File</w:t>
            </w:r>
          </w:p>
          <w:p w:rsidR="00000000" w:rsidRDefault="007F2219">
            <w:pPr>
              <w:pStyle w:val="NormalWeb"/>
            </w:pPr>
            <w:r>
              <w:t>Athar,</w:t>
            </w:r>
          </w:p>
          <w:p w:rsidR="00000000" w:rsidRDefault="007F2219">
            <w:pPr>
              <w:pStyle w:val="NormalWeb"/>
            </w:pPr>
            <w:r>
              <w:t>We will need your team to look into the current PIT tables and expand the ETL to consume OHI data from FSC. (Was discussed on the</w:t>
            </w:r>
            <w:r>
              <w:t xml:space="preserve"> FSC terminal state file call today).</w:t>
            </w:r>
          </w:p>
          <w:p w:rsidR="00000000" w:rsidRDefault="007F2219">
            <w:pPr>
              <w:pStyle w:val="NormalWeb"/>
            </w:pPr>
            <w:r>
              <w:t>I will spin up a meeting with PI to discuss the data decisions and needs as well as your teams' availability to do this work and the timeline for IOC. Please let me know when you are available to discuss.</w:t>
            </w:r>
          </w:p>
          <w:p w:rsidR="00000000" w:rsidRDefault="007F2219">
            <w:pPr>
              <w:pStyle w:val="NormalWeb"/>
            </w:pPr>
            <w:r>
              <w:t>FSC questions</w:t>
            </w:r>
            <w:r>
              <w:t>:</w:t>
            </w:r>
          </w:p>
          <w:p w:rsidR="00000000" w:rsidRDefault="007F2219">
            <w:pPr>
              <w:pStyle w:val="NormalWeb"/>
            </w:pPr>
            <w:r>
              <w:t>Regarding OHI data fields</w:t>
            </w:r>
            <w:r>
              <w:br/>
              <w:t xml:space="preserve">a. OHI data was not sent in VA Choice PIT Terminal files because OHI data was not captured. </w:t>
            </w:r>
            <w:r>
              <w:br/>
              <w:t>b. CCNNC will store OHI data from 837 claim file</w:t>
            </w:r>
            <w:r>
              <w:br/>
              <w:t>c. CCNNC will also retrieve OHI data from CDW</w:t>
            </w:r>
            <w:r>
              <w:br/>
              <w:t xml:space="preserve">d. Confirm please if only OHI data from </w:t>
            </w:r>
            <w:r>
              <w:t>837 claim should be added to Terminal file.</w:t>
            </w:r>
            <w:r>
              <w:br/>
              <w:t>(Not that including all OHI data from CCNNC would be redundant values already in CDW.)</w:t>
            </w:r>
          </w:p>
          <w:p w:rsidR="00000000" w:rsidRDefault="007F2219">
            <w:pPr>
              <w:pStyle w:val="NormalWeb"/>
            </w:pPr>
            <w:r>
              <w:t>Thank you,</w:t>
            </w:r>
            <w:r>
              <w:br/>
              <w:t>Elizabeth Tyler</w:t>
            </w:r>
            <w:r>
              <w:br/>
              <w:t xml:space="preserve">Program Manager </w:t>
            </w:r>
            <w:r>
              <w:br/>
              <w:t>Department Veterans Affairs</w:t>
            </w:r>
            <w:r>
              <w:br/>
              <w:t xml:space="preserve">Systems Engineering Management </w:t>
            </w:r>
            <w:r>
              <w:br/>
              <w:t>Office of Community C</w:t>
            </w:r>
            <w:r>
              <w:t xml:space="preserve">are </w:t>
            </w:r>
            <w:r>
              <w:br/>
              <w:t>214-280-8745 (Mobile)</w:t>
            </w:r>
          </w:p>
          <w:p w:rsidR="00000000" w:rsidRDefault="007F2219">
            <w:pPr>
              <w:pStyle w:val="NormalWeb"/>
            </w:pPr>
            <w:r>
              <w:t xml:space="preserve">From: Williams, Allen (B3 Group) </w:t>
            </w:r>
            <w:r>
              <w:br/>
              <w:t>Sent: Tuesday, August 28, 2018 2:03 PM</w:t>
            </w:r>
            <w:r>
              <w:br/>
              <w:t>To: Tyler, Elizabeth &lt;Elizabeth.Tyler@va.gov&gt;; Roberson, Rosie (B3 Group) &lt;Sophie.Roberson@va.gov&gt;; Hill, Wendell &lt;wendell.hill@va.gov&gt;</w:t>
            </w:r>
            <w:r>
              <w:t>; Khristoforov, Vassili &lt;Vassili.Khristoforov@va.gov&gt;; Ahmad, Athar (By Light) &lt;Athar.Ahmad@va.gov&gt;; Paramasivam, Mathavi (B3 Group) &lt;Mathavi.Paramasivam@va.gov&gt;; Barnett, Laura &lt;Laura.Barnett@va.gov&gt;</w:t>
            </w:r>
            <w:r>
              <w:br/>
              <w:t>Subject: Field Question Lists for CCNNC PIT Terminal St</w:t>
            </w:r>
            <w:r>
              <w:t>ate File</w:t>
            </w:r>
          </w:p>
          <w:p w:rsidR="00000000" w:rsidRDefault="007F2219">
            <w:pPr>
              <w:pStyle w:val="NormalWeb"/>
            </w:pPr>
            <w:r>
              <w:t>Hello PIT Team Folks!</w:t>
            </w:r>
          </w:p>
          <w:p w:rsidR="00000000" w:rsidRDefault="007F2219">
            <w:pPr>
              <w:pStyle w:val="NormalWeb"/>
            </w:pPr>
            <w:r>
              <w:t>In preparation for Wednesday afternoon meeting between our two teams....</w:t>
            </w:r>
          </w:p>
          <w:p w:rsidR="00000000" w:rsidRDefault="007F2219">
            <w:pPr>
              <w:pStyle w:val="NormalWeb"/>
            </w:pPr>
            <w:r>
              <w:t>I have attached two edited PIT File Extraction Definition Files with the fields that us in the CCNNC (Community Care Non-Network Claims) project team ha</w:t>
            </w:r>
            <w:r>
              <w:t xml:space="preserve">ve questions about. I thought that it would be better to identify the fields in these spreadsheets so that more context would be provided rather than a generic field list in another format. </w:t>
            </w:r>
          </w:p>
          <w:p w:rsidR="00000000" w:rsidRDefault="007F2219">
            <w:pPr>
              <w:pStyle w:val="NormalWeb"/>
            </w:pPr>
            <w:r>
              <w:t>I have about 20 fields identified across the HCFA Professional cl</w:t>
            </w:r>
            <w:r>
              <w:t xml:space="preserve">aim and UB04 Institutional claim files. So not an overwhelming number. </w:t>
            </w:r>
          </w:p>
          <w:p w:rsidR="00000000" w:rsidRDefault="007F2219">
            <w:pPr>
              <w:pStyle w:val="NormalWeb"/>
            </w:pPr>
            <w:r>
              <w:t>Here is some additional background information:</w:t>
            </w:r>
          </w:p>
          <w:p w:rsidR="00000000" w:rsidRDefault="007F2219">
            <w:pPr>
              <w:pStyle w:val="NormalWeb"/>
            </w:pPr>
            <w:r>
              <w:t>CCCNNC PIT Terminal mapping is based on VA Choice project. Some identification values will need to change away from "Choice" and "VA Cho</w:t>
            </w:r>
            <w:r>
              <w:t xml:space="preserve">ice". </w:t>
            </w:r>
            <w:r>
              <w:br/>
              <w:t xml:space="preserve">CCNNC project has additional data in our claim adjudication system, eCAMS, that was not available in VA Choice Plexis system. Thus questions on new data to include in Terminal Status File. </w:t>
            </w:r>
          </w:p>
          <w:p w:rsidR="00000000" w:rsidRDefault="007F2219">
            <w:pPr>
              <w:pStyle w:val="NormalWeb"/>
            </w:pPr>
            <w:r>
              <w:t>1. Regarding OHI data fields</w:t>
            </w:r>
            <w:r>
              <w:br/>
              <w:t>a. OHI data was not sent in VA</w:t>
            </w:r>
            <w:r>
              <w:t xml:space="preserve"> Choice PIT Terminal files because OHI data was not captured. </w:t>
            </w:r>
            <w:r>
              <w:br/>
              <w:t>b. CCNNC will store OHI data from 837 claim file</w:t>
            </w:r>
            <w:r>
              <w:br/>
              <w:t>c. CCNNC will also retrieve OHI data from CDW</w:t>
            </w:r>
            <w:r>
              <w:br/>
              <w:t>d. Confirm please if only OHI data from 837 claim should be added to Terminal file.</w:t>
            </w:r>
            <w:r>
              <w:br/>
              <w:t>(Not that incl</w:t>
            </w:r>
            <w:r>
              <w:t>uding all OHI data from CCNNC would be redundant values already in CDW.)</w:t>
            </w:r>
          </w:p>
          <w:p w:rsidR="00000000" w:rsidRDefault="007F2219">
            <w:pPr>
              <w:pStyle w:val="NormalWeb"/>
            </w:pPr>
            <w:r>
              <w:t>2. UB04 Institutional File</w:t>
            </w:r>
            <w:r>
              <w:br/>
              <w:t xml:space="preserve">An observation here.... Does not match up for number of fields. </w:t>
            </w:r>
            <w:r>
              <w:br/>
              <w:t>FSC sending 8 additional fields over v2.7 definition file</w:t>
            </w:r>
            <w:r>
              <w:br/>
              <w:t>Field Sequence #372 versus #364</w:t>
            </w:r>
          </w:p>
          <w:p w:rsidR="00000000" w:rsidRDefault="007F2219">
            <w:pPr>
              <w:pStyle w:val="NormalWeb"/>
            </w:pPr>
            <w:r>
              <w:t>T</w:t>
            </w:r>
            <w:r>
              <w:t>alk to you Wednesday afternoon!</w:t>
            </w:r>
          </w:p>
          <w:p w:rsidR="00000000" w:rsidRDefault="007F2219">
            <w:pPr>
              <w:pStyle w:val="NormalWeb"/>
            </w:pPr>
            <w:r>
              <w:t>Al Williams (Contractor)</w:t>
            </w:r>
            <w:r>
              <w:br/>
              <w:t>Claims Modernization and RAS Interfaces</w:t>
            </w:r>
            <w:r>
              <w:br/>
              <w:t>Department of Veterans Affairs</w:t>
            </w:r>
            <w:r>
              <w:br/>
              <w:t>Financial Services Center (FSC)</w:t>
            </w:r>
          </w:p>
          <w:p w:rsidR="00000000" w:rsidRDefault="007F2219">
            <w:pPr>
              <w:pStyle w:val="NormalWeb"/>
            </w:pPr>
            <w:r>
              <w:t>----</w:t>
            </w:r>
            <w:del w:id="1" w:author="Unknown">
              <w:r>
                <w:delText>Original Appointment</w:delText>
              </w:r>
            </w:del>
            <w:r>
              <w:t>----</w:t>
            </w:r>
            <w:r>
              <w:br/>
              <w:t xml:space="preserve">From: Roberson, Rosie (B3 Group) </w:t>
            </w:r>
            <w:r>
              <w:br/>
              <w:t>Sent: Monday, August 27, 2018 10:</w:t>
            </w:r>
            <w:r>
              <w:t>58 AM</w:t>
            </w:r>
            <w:r>
              <w:br/>
              <w:t>To: Williams, Allen (B3 Group); Tyler, Elizabeth; Hill, Wendell; Khristoforov, Vassili; Ahmad, Athar (By Light); Paramasivam, Mathavi (B3 Group); Barnett, Laura</w:t>
            </w:r>
            <w:r>
              <w:br/>
              <w:t>Subject: CCNNC PIT Terminal State File Questions</w:t>
            </w:r>
            <w:r>
              <w:br/>
              <w:t>When: Wednesday, August 29, 2018 3:00 PM</w:t>
            </w:r>
            <w:r>
              <w:t>-4:00 PM (UTC-06:00) Central Time (US &amp; Canada).</w:t>
            </w:r>
            <w:r>
              <w:br/>
              <w:t>Where: Skype Meeting</w:t>
            </w:r>
          </w:p>
          <w:p w:rsidR="00000000" w:rsidRDefault="007F2219">
            <w:pPr>
              <w:pStyle w:val="NormalWeb"/>
            </w:pPr>
            <w:r>
              <w:t xml:space="preserve">Elizabeth - </w:t>
            </w:r>
          </w:p>
          <w:p w:rsidR="00000000" w:rsidRDefault="007F2219">
            <w:pPr>
              <w:pStyle w:val="NormalWeb"/>
            </w:pPr>
            <w:r>
              <w:t>Al Williams is finishing up creating the list of questions for the PIT team. He will send that out today (and I will update this invite at that time).</w:t>
            </w:r>
          </w:p>
          <w:p w:rsidR="00000000" w:rsidRDefault="007F2219">
            <w:pPr>
              <w:pStyle w:val="NormalWeb"/>
            </w:pPr>
            <w:r>
              <w:t xml:space="preserve">We are hoping to meet </w:t>
            </w:r>
            <w:r>
              <w:t>to go over the questions on Wednesday. Please let me know if there is a better day/time than proposed by this invite.</w:t>
            </w:r>
          </w:p>
          <w:p w:rsidR="00000000" w:rsidRDefault="007F2219">
            <w:pPr>
              <w:pStyle w:val="NormalWeb"/>
            </w:pPr>
            <w:r>
              <w:t>Please also forward to anyone on your team that needs to be involved (or let me know and I will add them).</w:t>
            </w:r>
          </w:p>
          <w:p w:rsidR="00000000" w:rsidRDefault="007F2219">
            <w:pPr>
              <w:pStyle w:val="NormalWeb"/>
            </w:pPr>
            <w:r>
              <w:t>Thank you!</w:t>
            </w:r>
          </w:p>
          <w:p w:rsidR="00000000" w:rsidRDefault="007F2219">
            <w:pPr>
              <w:pStyle w:val="NormalWeb"/>
            </w:pPr>
            <w:r>
              <w:t>Rosie</w:t>
            </w:r>
          </w:p>
          <w:p w:rsidR="00000000" w:rsidRDefault="007F2219">
            <w:pPr>
              <w:rPr>
                <w:rFonts w:eastAsia="Times New Roman"/>
              </w:rPr>
            </w:pPr>
          </w:p>
        </w:tc>
      </w:tr>
    </w:tbl>
    <w:p w:rsidR="00000000" w:rsidRDefault="007F2219">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073"/>
      </w:tblGrid>
      <w:tr w:rsidR="00000000">
        <w:trPr>
          <w:tblCellSpacing w:w="0" w:type="dxa"/>
          <w:jc w:val="center"/>
        </w:trPr>
        <w:tc>
          <w:tcPr>
            <w:tcW w:w="50" w:type="pct"/>
            <w:shd w:val="clear" w:color="auto" w:fill="BBBBBB"/>
            <w:noWrap/>
            <w:vAlign w:val="center"/>
            <w:hideMark/>
          </w:tcPr>
          <w:p w:rsidR="00000000" w:rsidRDefault="007F2219">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000000" w:rsidRDefault="007F2219">
            <w:pPr>
              <w:rPr>
                <w:rFonts w:eastAsia="Times New Roman"/>
              </w:rPr>
            </w:pPr>
            <w:r>
              <w:rPr>
                <w:rFonts w:eastAsia="Times New Roman"/>
              </w:rPr>
              <w:t> </w:t>
            </w:r>
          </w:p>
        </w:tc>
      </w:tr>
    </w:tbl>
    <w:p w:rsidR="00000000" w:rsidRDefault="007F2219">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12" w:history="1">
              <w:r>
                <w:rPr>
                  <w:rStyle w:val="Hyperlink"/>
                  <w:rFonts w:eastAsia="Times New Roman"/>
                </w:rPr>
                <w:t xml:space="preserve">Judy Yellukapally (Inactive) </w:t>
              </w:r>
            </w:hyperlink>
            <w:r>
              <w:rPr>
                <w:rFonts w:eastAsia="Times New Roman"/>
                <w:sz w:val="15"/>
                <w:szCs w:val="15"/>
              </w:rPr>
              <w:t xml:space="preserve">[ </w:t>
            </w:r>
            <w:r>
              <w:rPr>
                <w:rFonts w:eastAsia="Times New Roman"/>
                <w:color w:val="336699"/>
                <w:sz w:val="15"/>
                <w:szCs w:val="15"/>
              </w:rPr>
              <w:t>30/Aug/18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changed summary name and attached files</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13"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01/Nov/18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11/1/2018 - Uploading the emails exchanged and documents received from FSC so far.</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14"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01/Nov/18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11/1/2018 - •There was an issue with the PIT Bi-Directional feed being moved out of Build 4 for the eCAMS, which is the</w:t>
            </w:r>
            <w:r>
              <w:t xml:space="preserve"> first Build after of IOC (around month of April, next year). There was a Revenue Ops and the Obligation # complexity that was moving PIT out of Build 4. But, Senior leadership decided yesterday, 10/30 that PIT Bi-Directional feed would remain in Build 4. </w:t>
            </w:r>
            <w:r>
              <w:t xml:space="preserve">Looks like Contractors working on eCAMS found an easier way to work with the Obligation # mapping. PIT Bi-Directional feed is not moving out of Build 4. </w:t>
            </w:r>
            <w:r>
              <w:br/>
              <w:t xml:space="preserve">•Timeline for CCNNC eCAMS project IOC is around Feb 2019. Elizabeth can provide more solidified dates </w:t>
            </w:r>
            <w:r>
              <w:t>if needed. FSC has a month to monitor and fine tune to ensure if the implemented eCAMS IOC is working well. Then the Development work on the Bi-Directional feed begins. Elizabeth initiated a meeting so that Arleen Schoentag/Vassili/Athar/ Wendell Teams cou</w:t>
            </w:r>
            <w:r>
              <w:t xml:space="preserve">ld start working on the updated RTM. Requirements should be ready so that the Development could begin in April.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15"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30/Nov/1</w:t>
            </w:r>
            <w:r>
              <w:rPr>
                <w:rFonts w:eastAsia="Times New Roman"/>
                <w:color w:val="336699"/>
                <w:sz w:val="15"/>
                <w:szCs w:val="15"/>
              </w:rPr>
              <w:t>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11/30/2018 - This is regarding CCNNC project. As per Vassili (PI Team) –</w:t>
            </w:r>
            <w:r>
              <w:br/>
            </w:r>
            <w:r>
              <w:sym w:font="Symbol" w:char="F0A7"/>
            </w:r>
            <w:r>
              <w:t xml:space="preserve"> Newly received fields needed to be added to the CCNNC Terminal Layout file for consuming OHI Data.</w:t>
            </w:r>
            <w:r>
              <w:br/>
            </w:r>
            <w:r>
              <w:sym w:font="Symbol" w:char="F0A7"/>
            </w:r>
            <w:r>
              <w:t xml:space="preserve"> Possibly new Database tables needed to be designed and created. </w:t>
            </w:r>
            <w:r>
              <w:br/>
              <w:t xml:space="preserve">o As per </w:t>
            </w:r>
            <w:r>
              <w:t>Greg (PI Team) – PI Team can identify required additional fields. By Light input is required on:</w:t>
            </w:r>
            <w:r>
              <w:br/>
            </w:r>
            <w:r>
              <w:sym w:font="Symbol" w:char="F0A7"/>
            </w:r>
            <w:r>
              <w:t xml:space="preserve"> Where the fields should be appended on the extract</w:t>
            </w:r>
            <w:r>
              <w:br/>
            </w:r>
            <w:r>
              <w:sym w:font="Symbol" w:char="F0A7"/>
            </w:r>
            <w:r>
              <w:t xml:space="preserve"> Where they should be included in the PIT. </w:t>
            </w:r>
            <w:r>
              <w:br/>
            </w:r>
            <w:r>
              <w:sym w:font="Symbol" w:char="F0A7"/>
            </w:r>
            <w:r>
              <w:t xml:space="preserve"> Additional database tables might be required to accommodate</w:t>
            </w:r>
            <w:r>
              <w:t xml:space="preserve"> the consumed OHI data.</w:t>
            </w:r>
            <w:r>
              <w:br/>
              <w:t xml:space="preserve">o As PI Teams decides on which fields should be included from Bi-directional feed, the responsibility of including the new fields falls on By Light Technical Team to consume the newly received data. </w:t>
            </w:r>
            <w:r>
              <w:br/>
              <w:t>o Teams need to discuss OHI even</w:t>
            </w:r>
            <w:r>
              <w:t xml:space="preserve"> before Bi-Directional feed. Terminal state file is complete. But, discussion is required on Bi-Directional feed. </w:t>
            </w:r>
            <w:r>
              <w:br/>
              <w:t>o PI Team is working to include additional fields that need to be appended to the extract layout. PI Team can provide the additional fields t</w:t>
            </w:r>
            <w:r>
              <w:t xml:space="preserve">hey want. But, By Light needs to design and create the extract file, does the mapping and where the fields should be included. </w:t>
            </w:r>
            <w:r>
              <w:br/>
              <w:t>o Teams agreed on below points:</w:t>
            </w:r>
            <w:r>
              <w:br/>
            </w:r>
            <w:r>
              <w:sym w:font="Symbol" w:char="F0A7"/>
            </w:r>
            <w:r>
              <w:t xml:space="preserve"> PI Team would decide on the fields to be included and provide the fields to the FSC. </w:t>
            </w:r>
            <w:r>
              <w:br/>
            </w:r>
            <w:r>
              <w:sym w:font="Symbol" w:char="F0A7"/>
            </w:r>
            <w:r>
              <w:t xml:space="preserve"> FSC wo</w:t>
            </w:r>
            <w:r>
              <w:t xml:space="preserve">uld map the fields on their end in their FSC system. </w:t>
            </w:r>
            <w:r>
              <w:br/>
            </w:r>
            <w:r>
              <w:sym w:font="Symbol" w:char="F0A7"/>
            </w:r>
            <w:r>
              <w:t xml:space="preserve"> By Light Team need to determine where in the extract these fields belong. </w:t>
            </w:r>
            <w:r>
              <w:br/>
              <w:t xml:space="preserve">o Arleen would send the meeting invite to PI/By Light Teams.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16"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07/Dec/18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Below is the meeting notes received as of 12/7/2018:</w:t>
            </w:r>
            <w:r>
              <w:br/>
              <w:t>Meeting Notes – 12/7/18</w:t>
            </w:r>
          </w:p>
          <w:p w:rsidR="00000000" w:rsidRDefault="007F2219">
            <w:pPr>
              <w:pStyle w:val="NormalWeb"/>
            </w:pPr>
            <w:r>
              <w:t>Action Item Update (action items from last two meetings):</w:t>
            </w:r>
            <w:r>
              <w:br/>
              <w:t xml:space="preserve">• </w:t>
            </w:r>
            <w:r>
              <w:t xml:space="preserve">PI team to send Score file layout/definition (response file sent to FSC from PIT) </w:t>
            </w:r>
            <w:r>
              <w:br/>
              <w:t xml:space="preserve">o 12/7/18 Update from Wendell: This will be included in the definition that is sent on the 14th (see below); will include 5 new fields and some naming changes (changes from </w:t>
            </w:r>
            <w:r>
              <w:t>what we have seen in the past for VAC, etc.)</w:t>
            </w:r>
            <w:r>
              <w:br/>
              <w:t xml:space="preserve">• PI team to send the (pre-payment) claims-to-score file layout/definition (with sequence #s, etc.) </w:t>
            </w:r>
            <w:r>
              <w:br/>
              <w:t>o 12/7/18 Update from Elizabeth: PI team finished review of FSC reqs; is being reviewed internally and by bi-l</w:t>
            </w:r>
            <w:r>
              <w:t>ight; new target date is 14th</w:t>
            </w:r>
            <w:r>
              <w:br/>
              <w:t xml:space="preserve">• PI team to send update TSF layout/definition (with sequence #s, etc.) – our understanding is this will match the claims-to-score file </w:t>
            </w:r>
            <w:r>
              <w:br/>
              <w:t>o 12/7/18 Update from Elizabeth: PI team finished review of FSC reqs; is being reviewed i</w:t>
            </w:r>
            <w:r>
              <w:t>nternally and by bi-light; new target date is 14th</w:t>
            </w:r>
            <w:r>
              <w:br/>
              <w:t xml:space="preserve">• Requirements questions were sent to OCC, any decisions/answers yet? </w:t>
            </w:r>
            <w:r>
              <w:br/>
              <w:t xml:space="preserve">o 12/7/18 Update from Mathavi: No response received; already escalated to Will Manning </w:t>
            </w:r>
            <w:r>
              <w:br/>
            </w:r>
            <w:r>
              <w:sym w:font="Symbol" w:char="F0A7"/>
            </w:r>
            <w:r>
              <w:t xml:space="preserve"> Will: Rich Holmes was going to set this up</w:t>
            </w:r>
            <w:r>
              <w:br/>
            </w:r>
            <w:r>
              <w:sym w:font="Symbol" w:char="F0A7"/>
            </w:r>
            <w:r>
              <w:t xml:space="preserve"> Elizabeth will help to escalate this</w:t>
            </w:r>
            <w:r>
              <w:br/>
              <w:t xml:space="preserve">• FSC to confirm if Pharmacy is in scope for FOC </w:t>
            </w:r>
            <w:r>
              <w:br/>
              <w:t xml:space="preserve">o 12/7/18 FSC Update: Pharmacy is in scope for FOC </w:t>
            </w:r>
            <w:r>
              <w:br/>
            </w:r>
            <w:r>
              <w:sym w:font="Symbol" w:char="F0A7"/>
            </w:r>
            <w:r>
              <w:t xml:space="preserve"> Last meeting it was discussed that if Pharmacy is in scope that PI might want a separate file for Pharmacy (separa</w:t>
            </w:r>
            <w:r>
              <w:t>te from Institutional and Professional)</w:t>
            </w:r>
            <w:r>
              <w:br/>
            </w:r>
            <w:r>
              <w:sym w:font="Symbol" w:char="F0A7"/>
            </w:r>
            <w:r>
              <w:t xml:space="preserve"> We do not yet have details on how Pharmacy will come in</w:t>
            </w:r>
            <w:r>
              <w:br/>
            </w:r>
            <w:r>
              <w:sym w:font="Symbol" w:char="F0A7"/>
            </w:r>
            <w:r>
              <w:t xml:space="preserve"> Vassili said we will need to revisit once we know how pharmacy claims will come in; PI has a layout assuming pharmacy is separate as far as the claims</w:t>
            </w:r>
            <w:r>
              <w:br/>
            </w:r>
            <w:r>
              <w:sym w:font="Symbol" w:char="F0A7"/>
            </w:r>
            <w:r>
              <w:t xml:space="preserve"> We </w:t>
            </w:r>
            <w:r>
              <w:t xml:space="preserve">need to figure out how we are going to handle accommodating the changes – do we build for build 4 without pharmacy? Then plan for update to the PIT interfaces after pharmacy reqs are known (in a later build)? </w:t>
            </w:r>
            <w:r>
              <w:br/>
              <w:t>• This topic will be discussed in the upcoming</w:t>
            </w:r>
            <w:r>
              <w:t xml:space="preserve"> meeting planned as an outcome from IPT (same meeting for OCC questions as well)</w:t>
            </w:r>
            <w:r>
              <w:br/>
              <w:t xml:space="preserve">• FSC to send consolidated RTM feedback to PI team </w:t>
            </w:r>
            <w:r>
              <w:br/>
              <w:t>o 12/7/18 Update: This will be sent to PI by EOD today</w:t>
            </w:r>
          </w:p>
          <w:p w:rsidR="00000000" w:rsidRDefault="007F2219">
            <w:pPr>
              <w:pStyle w:val="NormalWeb"/>
            </w:pPr>
            <w:r>
              <w:t>Items that will need to be elaborated (noted in previous meetings):</w:t>
            </w:r>
            <w:r>
              <w:br/>
            </w:r>
            <w:r>
              <w:t xml:space="preserve">• Denied claims – only in TSF (will not send for scoring) </w:t>
            </w:r>
            <w:r>
              <w:br/>
              <w:t>o Wendell/Vassili confirmed that denied claims do not get sent in the claims-to-score file; will be sent in the TSF with CARC/RARCs</w:t>
            </w:r>
            <w:r>
              <w:br/>
              <w:t xml:space="preserve">• Answers/requirements from OCC </w:t>
            </w:r>
            <w:r>
              <w:br/>
              <w:t>o Update from Vassili on questio</w:t>
            </w:r>
            <w:r>
              <w:t xml:space="preserve">n #3: </w:t>
            </w:r>
            <w:r>
              <w:br/>
            </w:r>
            <w:r>
              <w:sym w:font="Symbol" w:char="F0A7"/>
            </w:r>
            <w:r>
              <w:t xml:space="preserve"> Score file will include all scores rather than just the highest (this is an enhancement) </w:t>
            </w:r>
            <w:r>
              <w:br/>
              <w:t>• This changes the file vertically, not horizontally</w:t>
            </w:r>
            <w:r>
              <w:br/>
              <w:t>• So question #3 is no longer needed to be asked</w:t>
            </w:r>
            <w:r>
              <w:br/>
              <w:t>o Mathavi requested that the list of rules be shared (t</w:t>
            </w:r>
            <w:r>
              <w:t xml:space="preserve">his will help with question #1 for OCC) </w:t>
            </w:r>
            <w:r>
              <w:br/>
            </w:r>
            <w:r>
              <w:sym w:font="Symbol" w:char="F0A7"/>
            </w:r>
            <w:r>
              <w:t xml:space="preserve"> And the score thresholds/meanings to review with business and determine action for eCAMS </w:t>
            </w:r>
            <w:r>
              <w:br/>
              <w:t>• Greg will send to Elizabeth who will forward to Mathavi</w:t>
            </w:r>
            <w:r>
              <w:br/>
              <w:t xml:space="preserve">o Update from Greg on question #4: </w:t>
            </w:r>
            <w:r>
              <w:br/>
            </w:r>
            <w:r>
              <w:sym w:font="Symbol" w:char="F0A7"/>
            </w:r>
            <w:r>
              <w:t xml:space="preserve"> Score file has been enhance</w:t>
            </w:r>
            <w:r>
              <w:t>d to include the claim id, claim line id, station, ETL batch, program of the claim it duped against</w:t>
            </w:r>
            <w:r>
              <w:br/>
            </w:r>
            <w:r>
              <w:sym w:font="Symbol" w:char="F0A7"/>
            </w:r>
            <w:r>
              <w:t xml:space="preserve"> So question #4 is no longer needed to be asked</w:t>
            </w:r>
            <w:r>
              <w:br/>
              <w:t xml:space="preserve">o Question #2: </w:t>
            </w:r>
            <w:r>
              <w:br/>
            </w:r>
            <w:r>
              <w:sym w:font="Symbol" w:char="F0A7"/>
            </w:r>
            <w:r>
              <w:t xml:space="preserve"> we discussed if there is a recommended answer for #2</w:t>
            </w:r>
            <w:r>
              <w:br/>
            </w:r>
            <w:r>
              <w:sym w:font="Symbol" w:char="F0A7"/>
            </w:r>
            <w:r>
              <w:t xml:space="preserve"> </w:t>
            </w:r>
            <w:r>
              <w:t>Mathavi is thinking we would resend the claims that get pended for review based on the score</w:t>
            </w:r>
            <w:r>
              <w:br/>
            </w:r>
            <w:r>
              <w:sym w:font="Symbol" w:char="F0A7"/>
            </w:r>
            <w:r>
              <w:t xml:space="preserve"> Vassili is saying claim has to be rescored</w:t>
            </w:r>
            <w:r>
              <w:br/>
            </w:r>
            <w:r>
              <w:sym w:font="Symbol" w:char="F0A7"/>
            </w:r>
            <w:r>
              <w:t xml:space="preserve"> We do not need to ask OCC – we just need to do this</w:t>
            </w:r>
            <w:r>
              <w:br/>
              <w:t xml:space="preserve">o Outcome: Mathavi will let OCC know that we only have question </w:t>
            </w:r>
            <w:r>
              <w:t xml:space="preserve">#1 outstanding (and send the list to Elizabeth as she is escalating) </w:t>
            </w:r>
            <w:r>
              <w:br/>
            </w:r>
            <w:r>
              <w:sym w:font="Symbol" w:char="F0A7"/>
            </w:r>
            <w:r>
              <w:t xml:space="preserve"> Vassili: we need a mechanism to add new rules</w:t>
            </w:r>
          </w:p>
          <w:p w:rsidR="00000000" w:rsidRDefault="007F2219">
            <w:pPr>
              <w:pStyle w:val="NormalWeb"/>
            </w:pPr>
            <w:r>
              <w:t>For reference, here are the questions that were sent to OCC:</w:t>
            </w:r>
            <w:r>
              <w:br/>
              <w:t>1. Does OCC Team have a list of rules that we need PIT Team to run on a claim</w:t>
            </w:r>
            <w:r>
              <w:t xml:space="preserve"> that is sent to them for scoring? </w:t>
            </w:r>
            <w:r>
              <w:br/>
              <w:t>2. Do you want to only have any given claim scored once or scoring done multiple times?</w:t>
            </w:r>
            <w:r>
              <w:br/>
              <w:t>3. PIT team currently send FBCS only a single highest score for a given claim. Do we need to know all the scores for any given claim</w:t>
            </w:r>
            <w:r>
              <w:t xml:space="preserve"> (line)?</w:t>
            </w:r>
            <w:r>
              <w:br/>
              <w:t>4. PIT team currently send no supplemental info to FBCS. That means that if claim A dupes against claim B, FBCS does not know about it. Is there a requirement for CCNNC to have PIT team send claim B back to eCAMS with claim A to analyze the dupe?</w:t>
            </w:r>
          </w:p>
          <w:p w:rsidR="00000000" w:rsidRDefault="007F2219">
            <w:pPr>
              <w:pStyle w:val="NormalWeb"/>
            </w:pPr>
            <w:r>
              <w:t>Additional Topics:</w:t>
            </w:r>
            <w:r>
              <w:br/>
              <w:t>• Request from Vassili: looking for copy of the sql; Will M will send to Vassili</w:t>
            </w:r>
            <w:r>
              <w:br/>
              <w:t xml:space="preserve">• JSON: Are we still considering this? </w:t>
            </w:r>
            <w:r>
              <w:br/>
              <w:t>o Vassili: they will take this internally and get back to us</w:t>
            </w:r>
            <w:r>
              <w:br/>
              <w:t>o Mike: a sample of what you are thinking would be grea</w:t>
            </w:r>
            <w:r>
              <w:t>t</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17"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15/Jan/19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1/19/2019 - • As part of the IOC, ECAMS is sending a test file hopefully next week. By Light has provided</w:t>
            </w:r>
            <w:r>
              <w:t xml:space="preserve"> the location where FSC needs to send the TSF file. There is no date informed yet. There was a defect. FSC Team had to go back to the drawing board. FSC Team might send the TSF next week.</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18"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22/Jan/19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1/22/2019 - CCNNC sent the test files to sftp21 Server. Bruce copied the files over to SQL40. Sowmya compared the CCNNC Test Files with FBCS Terminal Layout files. Bruce delet</w:t>
            </w:r>
            <w:r>
              <w:t>ed the new fields, fixed couple of misspelled columns. Completed the ETL process. This process was completed in AWS environment. Please find the emails attached for reference.</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19"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25/Jan/19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1/25/2019 - CCNNC sent the Test File. By Light identified few issues. By Light need to check on the logic for two columns. Issue was with the capitalization of the columns. Two fields wer</w:t>
            </w:r>
            <w:r>
              <w:t xml:space="preserve">e missing from the CCNNC Test file which CCNNC Team is currently working on. CCNNC would be sending the corrected TSF, including two missing fields as the By Light would be working on the capitalization issue of the columns. </w:t>
            </w:r>
            <w:r>
              <w:br/>
              <w:t xml:space="preserve">• PI Team would be evaluating </w:t>
            </w:r>
            <w:r>
              <w:t xml:space="preserve">data consumed from the Terminal State File. PI Team would be sharing any Data issues with CCNNC Team. </w:t>
            </w:r>
            <w:r>
              <w:br/>
              <w:t>• Once the corrected TSF is sent and consumed by PIT, PI Team would start validating the data.</w:t>
            </w:r>
            <w:r>
              <w:br/>
              <w:t>• Vassili (PI Team) wanted to understand if all the OHI Da</w:t>
            </w:r>
            <w:r>
              <w:t xml:space="preserve">ta would be moved to CLAIM_INSURANCE Table as part of the FOC: Bi-Directional feed. </w:t>
            </w:r>
            <w:r>
              <w:br/>
              <w:t>• OHI Fields are split into two – New/Old. Old OHI fields are always been part of the Terminal State File. Systems such as FBCS, Plexis were not populating existing old OH</w:t>
            </w:r>
            <w:r>
              <w:t xml:space="preserve">I fields with data. </w:t>
            </w:r>
            <w:r>
              <w:br/>
              <w:t xml:space="preserve">• Sasha indicated that Logic for consuming the older OHI Fields is already in place. CLAIM_INSURANCE table should be populated once those old OHI fields are populated with the data. </w:t>
            </w:r>
            <w:r>
              <w:br/>
              <w:t>• New OHI Fields would not be considered part of the</w:t>
            </w:r>
            <w:r>
              <w:t xml:space="preserve"> IOC. These New OHI Fields are not required to validate for IOC. Testing of the IOC would be performed in Pre-Prod Environment only. </w:t>
            </w:r>
            <w:r>
              <w:br/>
              <w:t xml:space="preserve">• Athar wanted to understand the timelines for CCNNC ECAMS. </w:t>
            </w:r>
            <w:r>
              <w:br/>
              <w:t xml:space="preserve">• FOC would include the New Fields that were appended at the </w:t>
            </w:r>
            <w:r>
              <w:t>end of the TSF plus the any fields (HSRM + SEOC fields) required for FOC Bi-Directional Interface.</w:t>
            </w:r>
            <w:r>
              <w:br/>
              <w:t xml:space="preserve">• The expectation is to consume the Old OHI Fields as part of the IOC.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20"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01/Feb/19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 xml:space="preserve">1/31/2019 - By Light communicated couple of defects. By Light is waiting to receive couple of ECAMS Test Files. </w:t>
            </w:r>
            <w:r>
              <w:br/>
              <w:t>• FSC is planning to deploy test files in their Test Environment deployed Frida</w:t>
            </w:r>
            <w:r>
              <w:t xml:space="preserve">y, Feb 1st or Monday, Feb 4th. By Light should be receiving corrected CCNNC TSF Test files by end of next week. </w:t>
            </w:r>
            <w:r>
              <w:br/>
              <w:t>• Vassili (PI Team) requested FSC’s one of the largest samples for both HCFA/UB04 TSF layouts. Vassili reviewed every field with their latest T</w:t>
            </w:r>
            <w:r>
              <w:t>SF file. Vassili identified 44 different issues and provided to FSC Team. PI Team/By Light Teams are waiting to hear back from FSC.</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21" w:history="1">
              <w:r>
                <w:rPr>
                  <w:rStyle w:val="Hyperlink"/>
                  <w:rFonts w:eastAsia="Times New Roman"/>
                </w:rPr>
                <w:t>Sowmya R</w:t>
              </w:r>
              <w:r>
                <w:rPr>
                  <w:rStyle w:val="Hyperlink"/>
                  <w:rFonts w:eastAsia="Times New Roman"/>
                </w:rPr>
                <w:t xml:space="preserve">achaputi </w:t>
              </w:r>
            </w:hyperlink>
            <w:r>
              <w:rPr>
                <w:rFonts w:eastAsia="Times New Roman"/>
                <w:sz w:val="15"/>
                <w:szCs w:val="15"/>
              </w:rPr>
              <w:t xml:space="preserve">[ </w:t>
            </w:r>
            <w:r>
              <w:rPr>
                <w:rFonts w:eastAsia="Times New Roman"/>
                <w:color w:val="336699"/>
                <w:sz w:val="15"/>
                <w:szCs w:val="15"/>
              </w:rPr>
              <w:t>07/Feb/19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 xml:space="preserve">2/7/2019 - ECAMS Team is working to provide corrected Terminal Status Files to move into IOC. Teams are meeting to have the issues are reported and fixed. </w:t>
            </w:r>
            <w:r>
              <w:br/>
              <w:t>• Vassili (PI Team) wanted to know if a drop zone is connected/tested and r</w:t>
            </w:r>
            <w:r>
              <w:t xml:space="preserve">eady to receive CCRS files. Athar confirmed that a pre-prod drop zone location was tested, and the location was communicated to CCRS. Vassili finds only text files. There are no files transferred as of now. </w:t>
            </w:r>
            <w:r>
              <w:br/>
              <w:t>• ECAMS IOC release has been moved to March 1st,</w:t>
            </w:r>
            <w:r>
              <w:t xml:space="preserve"> 2019. FOC release has not been moved yet. As of now, FOC release date (which is National Release) seems to be: March 29th, 2019. Teams seems to have different perspectives on FOC release date. </w:t>
            </w:r>
            <w:r>
              <w:br/>
              <w:t>• As per ECAMS call this morning, fully deployed system for F</w:t>
            </w:r>
            <w:r>
              <w:t xml:space="preserve">OC release date might be pushed to: October/November 2019. </w:t>
            </w:r>
            <w:r>
              <w:br/>
              <w:t xml:space="preserve">• Elizabeth would reach out to ECAMS Team for capturing the timelines for FOC release.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22"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20/Feb/19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 xml:space="preserve">2/20/2019 - </w:t>
            </w:r>
            <w:r>
              <w:br/>
              <w:t>•By Light is expecting new Test files before IOC starts, which is March 1st, 2019. Once received, new file</w:t>
            </w:r>
            <w:r>
              <w:t>s would be tested to see if all the identified defects have been resolved.</w:t>
            </w:r>
            <w:r>
              <w:br/>
              <w:t>•FOC: PIT Bi-Directional feed has been moved to Build 5. Timeline for FOC: Build 5 has been slated as 6/6/2019.</w:t>
            </w:r>
            <w:r>
              <w:br/>
              <w:t>•One set of Test CCNNC Terminal Status Files were received on 1/15/20</w:t>
            </w:r>
            <w:r>
              <w:t xml:space="preserve">19. By Light reported identified defects on the Set 1 files. No test Files were received from CCNNC Team yet. </w:t>
            </w:r>
            <w:r>
              <w:br/>
              <w:t>•As per Elizabeth (BSM VA PM), second set of test files might be received either today (2/13) or tomorrow (2/14). Even if received, all the defec</w:t>
            </w:r>
            <w:r>
              <w:t xml:space="preserve">ts might not be fixed in the file.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23"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08/Mar/19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3/8/2019 - •ECAMS:</w:t>
            </w:r>
            <w:r>
              <w:br/>
            </w:r>
            <w:r>
              <w:t>•Third set of test files would be received by PIT Team by end of this week (Mar 4 – Mar 7th). If these files are approved, the earliest estimate for sending Terminal State file with data would be Monday, March 25th, 2019. Teams are expecting that the defec</w:t>
            </w:r>
            <w:r>
              <w:t xml:space="preserve">ts reported would be fixed in this third set of files. If these defects are fixed, the third set of TSF files would get approved for IOC deployment. </w:t>
            </w:r>
            <w:r>
              <w:br/>
              <w:t>•FOC – Build 5: PIT Team’s work stream has been aligned with the Build 5. No changes communicated so far.</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24"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18/Mar/19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 xml:space="preserve">3/17/2019 - There are some defects to be ironed out. Once fixed, the Teams can move towards getting a date </w:t>
            </w:r>
            <w:r>
              <w:t xml:space="preserve">on when the Third (last set) of Terminal Status Files would be sent over with data. The earliest estimate is March 25th assuming that the TSF files are already approved by Business (PI Team). </w:t>
            </w:r>
            <w:r>
              <w:br/>
            </w:r>
            <w:r>
              <w:sym w:font="Symbol" w:char="F0D8"/>
            </w:r>
            <w:r>
              <w:t xml:space="preserve"> There should be one HCFA/UB04 files with all defects resolved</w:t>
            </w:r>
            <w:r>
              <w:t xml:space="preserve"> also including some of the data elements (which were not in the earlier files) with data populated. These files should be received by Friday, March 15th, 2019. </w:t>
            </w:r>
            <w:r>
              <w:br/>
            </w:r>
            <w:r>
              <w:sym w:font="Symbol" w:char="F0D8"/>
            </w:r>
            <w:r>
              <w:t xml:space="preserve"> These Terminal Status Test Files would be uploaded in Pre-Prod. ETL code in Pre-Prod/Prod is</w:t>
            </w:r>
            <w:r>
              <w:t xml:space="preserve"> not identical. ETL changes are required to consume the Terminal Status File as is. These changes made doesn’t exist in Production. Once these changes are tested in pre-production, then the changes can be moved to Production. </w:t>
            </w:r>
            <w:r>
              <w:br/>
            </w:r>
            <w:r>
              <w:sym w:font="Symbol" w:char="F0D8"/>
            </w:r>
            <w:r>
              <w:t xml:space="preserve"> Vassili would perform the v</w:t>
            </w:r>
            <w:r>
              <w:t>alidation on the format, file structure and the data sent. Also, would evaluate to see if the data is populated correctly in the database in pre-prod. Teams would discuss any discrepancies and issues identified.</w:t>
            </w:r>
            <w:r>
              <w:br/>
            </w:r>
            <w:r>
              <w:sym w:font="Symbol" w:char="F0D8"/>
            </w:r>
            <w:r>
              <w:t xml:space="preserve"> This is a manual process to load CCNNC Ter</w:t>
            </w:r>
            <w:r>
              <w:t xml:space="preserve">minal State Files into pre-prod. Depending on the time frame when the CCNNC Team delivers the files to the drop zone, tentative ETA to load Test TSF into pre-prod might be Monday, March 18th.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25"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22/Mar/19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3/22/2019 - Latest test files were delivered on March 15th, 2019. Vassili evaluated the files and identified three outstanding defects on Tuesday, March 19th, 2019. One d</w:t>
            </w:r>
            <w:r>
              <w:t>efect was related to missing delimiters when blank information is sent.</w:t>
            </w:r>
            <w:r>
              <w:br/>
            </w:r>
            <w:r>
              <w:sym w:font="Symbol" w:char="F0D8"/>
            </w:r>
            <w:r>
              <w:t xml:space="preserve"> By Light requested to have the delimiters be present to keep the alignment of the headers and the data in format for a successful ETL processing. </w:t>
            </w:r>
            <w:r>
              <w:br/>
            </w:r>
            <w:r>
              <w:sym w:font="Symbol" w:char="F0D8"/>
            </w:r>
            <w:r>
              <w:t xml:space="preserve"> Sasha (By Light) confirmed that t</w:t>
            </w:r>
            <w:r>
              <w:t>hese ECAMS test files were not loaded into Pre-Prod PITEDR. There was no OHI data received. The other issue seems to be with the missing delimiters. Sasha made changes to the ETL code so that the files could be consumed with missing delimiters. Real OHI da</w:t>
            </w:r>
            <w:r>
              <w:t>ta would be received next week (3/25-3/29).</w:t>
            </w:r>
            <w:r>
              <w:br/>
            </w:r>
            <w:r>
              <w:sym w:font="Symbol" w:char="F0D8"/>
            </w:r>
            <w:r>
              <w:t xml:space="preserve"> Sasha would try to load ECAMS test files with what was sent thus far. Sasha would be creating OHI table that would be used for OHI fields. Dummy data for OHI fields was provided. Dummy data provided was not con</w:t>
            </w:r>
            <w:r>
              <w:t xml:space="preserve">sistent. </w:t>
            </w:r>
            <w:r>
              <w:br/>
            </w:r>
            <w:r>
              <w:sym w:font="Symbol" w:char="F0D8"/>
            </w:r>
            <w:r>
              <w:t xml:space="preserve"> If the delimiters are missing for the claim 1, then there is an issue with processing the rest of the claims that have the information. Once ECAMS Team sends with complete set of delimiters, it would easier for ETL process to consume the files.</w:t>
            </w:r>
            <w: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26"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22/Mar/19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3/22/2019 - • OHI fields (ECAMS) – By Light would load all the files received previously.</w:t>
            </w:r>
            <w:r>
              <w:br/>
              <w:t>• Below compone</w:t>
            </w:r>
            <w:r>
              <w:t>nts are used to evaluate and check if the data received from ECAMS is as per PI Team’s needs.</w:t>
            </w:r>
            <w:r>
              <w:br/>
              <w:t>o CARCS/RARCS</w:t>
            </w:r>
            <w:r>
              <w:br/>
              <w:t>o OHI Fields</w:t>
            </w:r>
            <w:r>
              <w:br/>
              <w:t>o Paid Amount for inpatient claims – requested changes were made. Working properly.</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27"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28/Mar/19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3/28/2019 - ECAMS: New set of Test Terminal status files were received. There is a triage call with FSC tomorrow, Thursday, 3/28/2019. There was one test file</w:t>
            </w:r>
            <w:r>
              <w:t xml:space="preserve"> received, which was uploaded to pre-production. Vassili is validating the data. OHI data sent by ECAMS looks good. There were few items that need to be fixed by By Light.</w:t>
            </w:r>
            <w:r>
              <w:br/>
              <w:t>Athar wanted to understand if the testing on ECAMS file in pre-production would be i</w:t>
            </w:r>
            <w:r>
              <w:t>nterrupted by pre-production refresh. If interrupted, Teams would reload the data in pre-production.</w:t>
            </w:r>
            <w:r>
              <w:br/>
              <w:t xml:space="preserve">Sasha recommended the natural_claim_key approach which would be unique across all the systems. Vassili (PI Team) agreed with the approach.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28"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05/Apr/19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4/5/2019 - •By Light Team should be good in receiving and loading ECAMS test TSF as Data Stage is all set pointing to t</w:t>
            </w:r>
            <w:r>
              <w:t>he new pre-prod server (SQL406). ECAMS Test TSF might be received by end of this week.</w:t>
            </w:r>
            <w:r>
              <w:br/>
              <w:t>•Teams are migrating to the SQL2016 in pre-prod. The new SQL2016 has been installed and running in pre-prod environment. By Light has already pointed the Data Stage to t</w:t>
            </w:r>
            <w:r>
              <w:t>he new SQL406 Server (SQL2016). New pre-prod server database has been refreshed from production. Going forward, all the files (for instance: ECAMS files) received in pre-prod would be loaded into the new SQL406 (SQL2016) pre-prod server.</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29"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05/Apr/19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4/5/2019 - • ECAMS: There were two defects identified for ECAMS test TSF. Anup (ECAMS Team) acknowledged and identified</w:t>
            </w:r>
            <w:r>
              <w:t xml:space="preserve"> the delimiter issue. ECAMS Team was able to recreate the issue. As per ECAMS Team, one of the issues, delimiter issue would be fixed by end of the day tomorrow, Thursday, 4/4/2019.</w:t>
            </w:r>
            <w:r>
              <w:br/>
              <w:t xml:space="preserve">• Critical Data Elements: Along with the delimiters, ECAMS Team should be </w:t>
            </w:r>
            <w:r>
              <w:t xml:space="preserve">passing the ICD procedure codes and dates, which is also a defect. ICD10 Dx codes have delimiters, but ICD10 proc codes do not have delimiters. These elements have not been populated or passed on in ECAMS Test TSF. Proc codes is 5 dates. There should also </w:t>
            </w:r>
            <w:r>
              <w:t>be a principal procedure code and principal date. These elements should be tracked and received from ECAMS Team. For DRG codes, Teams agreed to do a historical update at point of time. ICD10 codes include two separate codes. ICD10 Dx and ICD10 procedure co</w:t>
            </w:r>
            <w:r>
              <w:t xml:space="preserve">des. These critical data elements would be discussed in the meeting with ECAMS Team. </w:t>
            </w:r>
            <w:r>
              <w:br/>
              <w:t>• List of the critical data elements is not yet been finalized. Data elements used for the JRules check would be the core part of the critical data elements list. Duplica</w:t>
            </w:r>
            <w:r>
              <w:t>te JRules for the ECAMS would require these fields to fire. Claims with missing critical data elements need to be flagged. For instance: Inpatient claims with ‘Pay’ flag has been missing. There were claims paid but the ‘Pay’ flag was missing. Due to missin</w:t>
            </w:r>
            <w:r>
              <w:t xml:space="preserve">g ‘Pay’ flag PI Team was not checking most of the claims as paid. </w:t>
            </w:r>
            <w:r>
              <w:br/>
              <w:t>• Sasha requested list of outstanding items related to the ECAMS work stream for IOC:</w:t>
            </w:r>
            <w:r>
              <w:br/>
            </w:r>
            <w:r>
              <w:sym w:font="Symbol" w:char="F0D8"/>
            </w:r>
            <w:r>
              <w:t xml:space="preserve"> OHI data need to be consumed into OHI tables.</w:t>
            </w:r>
            <w:r>
              <w:br/>
            </w:r>
            <w:r>
              <w:sym w:font="Symbol" w:char="F0D8"/>
            </w:r>
            <w:r>
              <w:t xml:space="preserve"> CARCS/RARCS need to be consumed in a different new ta</w:t>
            </w:r>
            <w:r>
              <w:t>ble</w:t>
            </w:r>
            <w:r>
              <w:br/>
            </w:r>
            <w:r>
              <w:sym w:font="Symbol" w:char="F0D8"/>
            </w:r>
            <w:r>
              <w:t xml:space="preserve"> ETL fix for the paid_amt has been applied. Historical update for the repriced amount needs to be applied.</w:t>
            </w:r>
            <w:r>
              <w:br/>
            </w:r>
            <w:r>
              <w:sym w:font="Symbol" w:char="F0D8"/>
            </w:r>
            <w:r>
              <w:t xml:space="preserve"> Billing provider NPI – PI Team couldn’t receive the Billing Provider NPI from Plexis. Plexis process claims received from TPA’s. TPA’s do not </w:t>
            </w:r>
            <w:r>
              <w:t>have NPI’s. With ECAMS, Billing Provider would be a regular facility. ECAMS would provide the Tax Id. Tax Id is being mapped. Billing provider NPI needs to be mapped. Once the new file ECAMS Test TSF file is received, Vassili would validate to see if the B</w:t>
            </w:r>
            <w:r>
              <w:t xml:space="preserve">illing Provider NPI is being mapped and would let the Teams know. </w:t>
            </w:r>
            <w:r>
              <w:br/>
            </w:r>
            <w:r>
              <w:sym w:font="Symbol" w:char="F0D8"/>
            </w:r>
            <w:r>
              <w:t xml:space="preserve"> Vassili was to send a write up to Sasha (By Light Team) on the critical data elements. This topic would be revisited in the PIT Database clean up meeting on Thursday, 4/4/2019 between 2 p</w:t>
            </w:r>
            <w:r>
              <w:t>m – 3 pm EST.</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30"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12/Apr/19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4/12/2019 - •Critical defect was the delimiter issue. It was fixed in the latest ECAMS Termin</w:t>
            </w:r>
            <w:r>
              <w:t>al Status File. Another critical issue was found, which would be discussed on Triage call on Thursday, 4/11/2019. If an issue is impacting our scoring, it is considered as critical.</w:t>
            </w:r>
            <w:r>
              <w:br/>
              <w:t>•FSC Test Terminal State files would be sent potentially on Thursday the e</w:t>
            </w:r>
            <w:r>
              <w:t xml:space="preserve">arliest this week.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31"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22/Apr/19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4/22/2019: The latest Terminal state file has one critical defect. The fixed (new) file</w:t>
            </w:r>
            <w:r>
              <w:t xml:space="preserve">s would be sent in two weeks – the week of Apr 29th.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32"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03/May/19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5/3/2019:</w:t>
            </w:r>
            <w:r>
              <w:br/>
            </w:r>
            <w:r>
              <w:sym w:font="Symbol" w:char="F0D8"/>
            </w:r>
            <w:r>
              <w:t xml:space="preserve"> New set of Terminal State File (with defe</w:t>
            </w:r>
            <w:r>
              <w:t xml:space="preserve">cts resolved) should be received this week. If these files have all the critical defects resolved and these files are approved by Friday, 5/3/2019, the release date would be 5/9/2019. </w:t>
            </w:r>
            <w:r>
              <w:br/>
            </w:r>
            <w:r>
              <w:sym w:font="Symbol" w:char="F0D8"/>
            </w:r>
            <w:r>
              <w:t xml:space="preserve"> End to End testing should start on 6/3/2019.</w:t>
            </w:r>
            <w:r>
              <w:br/>
            </w:r>
            <w:r>
              <w:sym w:font="Symbol" w:char="F0D8"/>
            </w:r>
            <w:r>
              <w:t xml:space="preserve"> Build 5, FOC – 6/17/20</w:t>
            </w:r>
            <w:r>
              <w:t>19. This is for the Bi-Directional feed to score file.</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33"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10/May/19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 xml:space="preserve">5/10/2019 - Existing rules were modified as initial </w:t>
            </w:r>
            <w:r>
              <w:t xml:space="preserve">set of rules that would applied to the received ECAMS claims. There may be additions in the future.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34"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10/May/19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 xml:space="preserve">5/10/2019 - •Latest set of Terminal Status files were approved on the May 3rd, 2019. These approved set of Terminal Status Files would be released into Production on Friday, May 9th, 2019.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35"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10/May/19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5/10/2019 - •HSRM data missing NPI - 05/09:</w:t>
            </w:r>
            <w:r>
              <w:br/>
              <w:t>•May 9th is the date that Terminal State File would be going live. Referring provider NPI would be missing from the Production da</w:t>
            </w:r>
            <w:r>
              <w:t xml:space="preserve">ta. HSRM needs to have the issue fixed for receiving NPI’s for the provider. Thereafter, ECAMS need to adjust on their end as well for PIT to receive missing NPI’s. </w:t>
            </w:r>
            <w:r>
              <w:br/>
              <w:t>•There is Referral NPI that is on the ECAMS claim, which will be received. There is also a</w:t>
            </w:r>
            <w:r>
              <w:t xml:space="preserve"> Referral NPI on the authorization, which is broken and not being received. Once the HSRM fixes, the referral NPI on the ECAMS claim should match the referral NPI on the authorization. Once the issue is fixed, Teams should be receiving Referral NPI on the </w:t>
            </w:r>
            <w:r>
              <w:t>authorization through JSON files, but not through Terminal Status File. Through the Terminal Status file, Teams would be receiving only Referral NPI on the claim. Historical update would not be required. There is a possibility that PI Team might receive th</w:t>
            </w:r>
            <w:r>
              <w:t xml:space="preserve">e Referral NPI from CDW.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F2219">
            <w:pPr>
              <w:rPr>
                <w:rFonts w:eastAsia="Times New Roman"/>
              </w:rPr>
            </w:pPr>
            <w:r>
              <w:rPr>
                <w:rFonts w:eastAsia="Times New Roman"/>
              </w:rPr>
              <w:t>Comment by</w:t>
            </w:r>
            <w:r>
              <w:rPr>
                <w:rFonts w:eastAsia="Times New Roman"/>
              </w:rPr>
              <w:t xml:space="preserve"> </w:t>
            </w:r>
            <w:hyperlink r:id="rId36"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24/May/19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F2219">
            <w:pPr>
              <w:pStyle w:val="NormalWeb"/>
            </w:pPr>
            <w:r>
              <w:t>5/23/2019: •ECAMS</w:t>
            </w:r>
            <w:r>
              <w:br/>
              <w:t xml:space="preserve">•Terminal Status File went live on 5/10. There is a discussion </w:t>
            </w:r>
            <w:r>
              <w:t xml:space="preserve">on few of the missing critical data elements missing from the claims. </w:t>
            </w:r>
            <w:r>
              <w:br/>
              <w:t>•As per Vassili, there are couple of issues (related to provider information) related to ECAMS claims received:</w:t>
            </w:r>
            <w:r>
              <w:br/>
              <w:t xml:space="preserve">•First issue is, when the Rendering Provider is missing, ETL process has </w:t>
            </w:r>
            <w:r>
              <w:t xml:space="preserve">been populating Billing Provider’s value as Rendering Provider. When the Rendering Provider is missing, the value should be left blank. </w:t>
            </w:r>
            <w:r>
              <w:br/>
              <w:t>•Second issue is regarding, Tax ID. Tax ID is being populated at the DIM_VA_CLAIM table (claim level), which is good. B</w:t>
            </w:r>
            <w:r>
              <w:t xml:space="preserve">ut, ETL process is no longer being populating Billing Provider Tax ID at the DIM_PROVIDER table. </w:t>
            </w:r>
            <w:r>
              <w:br/>
              <w:t xml:space="preserve">•For instance: </w:t>
            </w:r>
            <w:r>
              <w:br/>
            </w:r>
            <w:r>
              <w:sym w:font="Symbol" w:char="F0D8"/>
            </w:r>
            <w:r>
              <w:t xml:space="preserve"> If PI Team needs to run a report based on FBCS data using Tax ID, PI Team is required to run the report using DIM_PROVIDER table. </w:t>
            </w:r>
            <w:r>
              <w:br/>
            </w:r>
            <w:r>
              <w:sym w:font="Symbol" w:char="F0D8"/>
            </w:r>
            <w:r>
              <w:t xml:space="preserve"> If PI T</w:t>
            </w:r>
            <w:r>
              <w:t xml:space="preserve">eam needs to run a report based on ECAMS data using Tax ID, different data sets might have to be used. </w:t>
            </w:r>
            <w:r>
              <w:br/>
            </w:r>
            <w:r>
              <w:sym w:font="Symbol" w:char="F0D8"/>
            </w:r>
            <w:r>
              <w:t xml:space="preserve"> PI Team’s concern is same database table (or) field is not being used for both programs.</w:t>
            </w:r>
            <w:r>
              <w:br/>
            </w:r>
            <w:r>
              <w:sym w:font="Symbol" w:char="F0D8"/>
            </w:r>
            <w:r>
              <w:t xml:space="preserve"> Provider information might have to be standardized so that </w:t>
            </w:r>
            <w:r>
              <w:t xml:space="preserve">the information is accessible for both programs (FBCS/ECAMS). Provider information should be available at the claim level, also at the DIM_PROVIDER table. </w:t>
            </w:r>
            <w:r>
              <w:br/>
            </w:r>
            <w:r>
              <w:sym w:font="Symbol" w:char="F0D8"/>
            </w:r>
            <w:r>
              <w:t xml:space="preserve"> For billing, Tax ID’s need to be populated from DIM_PROVIDER to the DIM_VA_ClAIM table so that PI </w:t>
            </w:r>
            <w:r>
              <w:t>Team could use one database field all reporting purposes.</w:t>
            </w:r>
            <w:r>
              <w:br/>
            </w:r>
            <w:r>
              <w:sym w:font="Symbol" w:char="F0D8"/>
            </w:r>
            <w:r>
              <w:t xml:space="preserve"> As per the current ETL Process, when the TAX ID is received, it is populated in the DIM_VA_CLAIM table. But, the Billing Provider pointer that points to the Provider does not have that Tax ID. For</w:t>
            </w:r>
            <w:r>
              <w:t xml:space="preserve"> few claims, PI Team must use DIM_PROVIDER table. For few claims, PI Team must DIM_VA_CLAIM. </w:t>
            </w:r>
            <w:r>
              <w:br/>
            </w:r>
            <w:r>
              <w:sym w:font="Symbol" w:char="F0D8"/>
            </w:r>
            <w:r>
              <w:t xml:space="preserve"> There is a foreign key available to DIM_PROVIDER table. DIM_PROVIDER table is only showing NPI but not the Tax ID is not being populated. Tax ID itself need to </w:t>
            </w:r>
            <w:r>
              <w:t>be populated in DIM_PROVIDER table.</w:t>
            </w:r>
            <w:r>
              <w:br/>
              <w:t>• As per Sasha – Team is on stand by to understand the business need on Billing Provider NPI’s not being populated.</w:t>
            </w:r>
            <w:r>
              <w:br/>
              <w:t xml:space="preserve">• In the future, the clean-up effort needs to be preserved. If both NPI/Tax ID are received, if the NPI </w:t>
            </w:r>
            <w:r>
              <w:t xml:space="preserve">is received from NPPES, store the information based on the received NPI, but keep the Tax ID in DIM_PROVIDER table. There might be few variables. This topic would be revisited on Thursday,5/23/2019 – PIT Database clean up call. </w:t>
            </w:r>
          </w:p>
        </w:tc>
      </w:tr>
    </w:tbl>
    <w:p w:rsidR="007F2219" w:rsidRDefault="007F2219">
      <w:pPr>
        <w:rPr>
          <w:rFonts w:eastAsia="Times New Roman"/>
        </w:rPr>
      </w:pPr>
      <w:r>
        <w:rPr>
          <w:rFonts w:eastAsia="Times New Roman"/>
        </w:rPr>
        <w:t>Generated at Fri May 24 17</w:t>
      </w:r>
      <w:r>
        <w:rPr>
          <w:rFonts w:eastAsia="Times New Roman"/>
        </w:rPr>
        <w:t xml:space="preserve">:50:44 UTC 2019 by Sowmya Rachaputi using Jira 1001.0.0-SNAPSHOT#100103-sha1:846455a3518b2087ada065712bc2eb6ca74df2bc. </w:t>
      </w:r>
    </w:p>
    <w:sectPr w:rsidR="007F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05F0"/>
    <w:rsid w:val="007F2219"/>
    <w:rsid w:val="008105F0"/>
    <w:rsid w:val="00B9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15C544-FEF9-4281-8F78-4F27B063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pit1.atlassian.net/secure/ViewProfile.jspa?accountId=5a57b44d1d89de07dd3f7af6" TargetMode="External"/><Relationship Id="rId18" Type="http://schemas.openxmlformats.org/officeDocument/2006/relationships/hyperlink" Target="https://vapit1.atlassian.net/secure/ViewProfile.jspa?accountId=5a57b44d1d89de07dd3f7af6" TargetMode="External"/><Relationship Id="rId26" Type="http://schemas.openxmlformats.org/officeDocument/2006/relationships/hyperlink" Target="https://vapit1.atlassian.net/secure/ViewProfile.jspa?accountId=5a57b44d1d89de07dd3f7af6" TargetMode="External"/><Relationship Id="rId21" Type="http://schemas.openxmlformats.org/officeDocument/2006/relationships/hyperlink" Target="https://vapit1.atlassian.net/secure/ViewProfile.jspa?accountId=5a57b44d1d89de07dd3f7af6" TargetMode="External"/><Relationship Id="rId34" Type="http://schemas.openxmlformats.org/officeDocument/2006/relationships/hyperlink" Target="https://vapit1.atlassian.net/secure/ViewProfile.jspa?accountId=5a57b44d1d89de07dd3f7af6" TargetMode="External"/><Relationship Id="rId7" Type="http://schemas.openxmlformats.org/officeDocument/2006/relationships/hyperlink" Target="https://vapit1.atlassian.net/secure/ViewProfile.jspa?accountId=557058%3A8646a7cd-ee1d-497a-bed4-d7afb938cb6e" TargetMode="External"/><Relationship Id="rId12" Type="http://schemas.openxmlformats.org/officeDocument/2006/relationships/hyperlink" Target="https://vapit1.atlassian.net/secure/ViewProfile.jspa?accountId=5aa18dbd8485da2883887ab1" TargetMode="External"/><Relationship Id="rId17" Type="http://schemas.openxmlformats.org/officeDocument/2006/relationships/hyperlink" Target="https://vapit1.atlassian.net/secure/ViewProfile.jspa?accountId=5a57b44d1d89de07dd3f7af6" TargetMode="External"/><Relationship Id="rId25" Type="http://schemas.openxmlformats.org/officeDocument/2006/relationships/hyperlink" Target="https://vapit1.atlassian.net/secure/ViewProfile.jspa?accountId=5a57b44d1d89de07dd3f7af6" TargetMode="External"/><Relationship Id="rId33" Type="http://schemas.openxmlformats.org/officeDocument/2006/relationships/hyperlink" Target="https://vapit1.atlassian.net/secure/ViewProfile.jspa?accountId=5a57b44d1d89de07dd3f7af6"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vapit1.atlassian.net/secure/ViewProfile.jspa?accountId=5a57b44d1d89de07dd3f7af6" TargetMode="External"/><Relationship Id="rId20" Type="http://schemas.openxmlformats.org/officeDocument/2006/relationships/hyperlink" Target="https://vapit1.atlassian.net/secure/ViewProfile.jspa?accountId=5a57b44d1d89de07dd3f7af6" TargetMode="External"/><Relationship Id="rId29" Type="http://schemas.openxmlformats.org/officeDocument/2006/relationships/hyperlink" Target="https://vapit1.atlassian.net/secure/ViewProfile.jspa?accountId=5a57b44d1d89de07dd3f7af6" TargetMode="External"/><Relationship Id="rId1" Type="http://schemas.openxmlformats.org/officeDocument/2006/relationships/styles" Target="styles.xml"/><Relationship Id="rId6" Type="http://schemas.openxmlformats.org/officeDocument/2006/relationships/hyperlink" Target="https://vapit1.atlassian.net/secure/ViewProfile.jspa?accountId=5a57b44d1d89de07dd3f7af6" TargetMode="External"/><Relationship Id="rId11" Type="http://schemas.openxmlformats.org/officeDocument/2006/relationships/hyperlink" Target="https://vapit1.atlassian.net/browse/PIT-708" TargetMode="External"/><Relationship Id="rId24" Type="http://schemas.openxmlformats.org/officeDocument/2006/relationships/hyperlink" Target="https://vapit1.atlassian.net/secure/ViewProfile.jspa?accountId=5a57b44d1d89de07dd3f7af6" TargetMode="External"/><Relationship Id="rId32" Type="http://schemas.openxmlformats.org/officeDocument/2006/relationships/hyperlink" Target="https://vapit1.atlassian.net/secure/ViewProfile.jspa?accountId=5a57b44d1d89de07dd3f7af6" TargetMode="External"/><Relationship Id="rId37" Type="http://schemas.openxmlformats.org/officeDocument/2006/relationships/fontTable" Target="fontTable.xml"/><Relationship Id="rId5" Type="http://schemas.openxmlformats.org/officeDocument/2006/relationships/hyperlink" Target="https://vapit1.atlassian.net/secure/BrowseProject.jspa?id=10000" TargetMode="External"/><Relationship Id="rId15" Type="http://schemas.openxmlformats.org/officeDocument/2006/relationships/hyperlink" Target="https://vapit1.atlassian.net/secure/ViewProfile.jspa?accountId=5a57b44d1d89de07dd3f7af6" TargetMode="External"/><Relationship Id="rId23" Type="http://schemas.openxmlformats.org/officeDocument/2006/relationships/hyperlink" Target="https://vapit1.atlassian.net/secure/ViewProfile.jspa?accountId=5a57b44d1d89de07dd3f7af6" TargetMode="External"/><Relationship Id="rId28" Type="http://schemas.openxmlformats.org/officeDocument/2006/relationships/hyperlink" Target="https://vapit1.atlassian.net/secure/ViewProfile.jspa?accountId=5a57b44d1d89de07dd3f7af6" TargetMode="External"/><Relationship Id="rId36" Type="http://schemas.openxmlformats.org/officeDocument/2006/relationships/hyperlink" Target="https://vapit1.atlassian.net/secure/ViewProfile.jspa?accountId=5a57b44d1d89de07dd3f7af6" TargetMode="External"/><Relationship Id="rId10" Type="http://schemas.openxmlformats.org/officeDocument/2006/relationships/image" Target="https://vapit1.atlassian.net/images/icons/attach/word.gif" TargetMode="External"/><Relationship Id="rId19" Type="http://schemas.openxmlformats.org/officeDocument/2006/relationships/hyperlink" Target="https://vapit1.atlassian.net/secure/ViewProfile.jspa?accountId=5a57b44d1d89de07dd3f7af6" TargetMode="External"/><Relationship Id="rId31" Type="http://schemas.openxmlformats.org/officeDocument/2006/relationships/hyperlink" Target="https://vapit1.atlassian.net/secure/ViewProfile.jspa?accountId=5a57b44d1d89de07dd3f7af6" TargetMode="External"/><Relationship Id="rId4" Type="http://schemas.openxmlformats.org/officeDocument/2006/relationships/hyperlink" Target="https://vapit1.atlassian.net/browse/PIT-707" TargetMode="External"/><Relationship Id="rId9" Type="http://schemas.openxmlformats.org/officeDocument/2006/relationships/image" Target="https://vapit1.atlassian.net/images/icons/attach/file.gif" TargetMode="External"/><Relationship Id="rId14" Type="http://schemas.openxmlformats.org/officeDocument/2006/relationships/hyperlink" Target="https://vapit1.atlassian.net/secure/ViewProfile.jspa?accountId=5a57b44d1d89de07dd3f7af6" TargetMode="External"/><Relationship Id="rId22" Type="http://schemas.openxmlformats.org/officeDocument/2006/relationships/hyperlink" Target="https://vapit1.atlassian.net/secure/ViewProfile.jspa?accountId=5a57b44d1d89de07dd3f7af6" TargetMode="External"/><Relationship Id="rId27" Type="http://schemas.openxmlformats.org/officeDocument/2006/relationships/hyperlink" Target="https://vapit1.atlassian.net/secure/ViewProfile.jspa?accountId=5a57b44d1d89de07dd3f7af6" TargetMode="External"/><Relationship Id="rId30" Type="http://schemas.openxmlformats.org/officeDocument/2006/relationships/hyperlink" Target="https://vapit1.atlassian.net/secure/ViewProfile.jspa?accountId=5a57b44d1d89de07dd3f7af6" TargetMode="External"/><Relationship Id="rId35" Type="http://schemas.openxmlformats.org/officeDocument/2006/relationships/hyperlink" Target="https://vapit1.atlassian.net/secure/ViewProfile.jspa?accountId=5a57b44d1d89de07dd3f7af6" TargetMode="External"/><Relationship Id="rId8" Type="http://schemas.openxmlformats.org/officeDocument/2006/relationships/image" Target="https://vapit1.atlassian.net/images/icons/attach/excel.gif"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5026</Words>
  <Characters>28650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[#PIT-707] IOC: ECAMS-PIT Terminal State File and Testing</vt:lpstr>
    </vt:vector>
  </TitlesOfParts>
  <Company/>
  <LinksUpToDate>false</LinksUpToDate>
  <CharactersWithSpaces>33609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[#PIT-707] IOC: ECAMS-PIT Terminal State File and Testing</dc:title>
  <dc:subject/>
  <dc:creator>Sowmya Rachaputi</dc:creator>
  <cp:keywords/>
  <dc:description/>
  <cp:lastModifiedBy>Sowmya Rachaputi</cp:lastModifiedBy>
  <cp:revision>2</cp:revision>
  <dcterms:created xsi:type="dcterms:W3CDTF">2019-05-24T18:02:00Z</dcterms:created>
  <dcterms:modified xsi:type="dcterms:W3CDTF">2019-05-24T18:02:00Z</dcterms:modified>
</cp:coreProperties>
</file>