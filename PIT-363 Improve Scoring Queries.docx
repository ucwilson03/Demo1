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pStyle w:val="Heading3"/>
              <w:rPr>
                <w:rFonts w:eastAsia="Times New Roman"/>
              </w:rPr>
            </w:pPr>
            <w:bookmarkStart w:id="0" w:name="_GoBack"/>
            <w:bookmarkEnd w:id="0"/>
            <w:r>
              <w:rPr>
                <w:rFonts w:eastAsia="Times New Roman"/>
              </w:rPr>
              <w:t>[PIT-363] </w:t>
            </w:r>
            <w:hyperlink r:id="rId4" w:history="1">
              <w:r>
                <w:rPr>
                  <w:rStyle w:val="Hyperlink"/>
                  <w:rFonts w:eastAsia="Times New Roman"/>
                </w:rPr>
                <w:t>PIT Maintenance Tasks - Improve Scoring Queries</w:t>
              </w:r>
            </w:hyperlink>
            <w:r>
              <w:rPr>
                <w:rFonts w:eastAsia="Times New Roman"/>
              </w:rPr>
              <w:t xml:space="preserve"> </w:t>
            </w:r>
            <w:r>
              <w:rPr>
                <w:rFonts w:eastAsia="Times New Roman"/>
                <w:b w:val="0"/>
                <w:bCs w:val="0"/>
                <w:sz w:val="16"/>
                <w:szCs w:val="16"/>
              </w:rPr>
              <w:t xml:space="preserve">Created: 16/Aug/18  Updated: 24/May/19  Resolved: 24/May/19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rPr>
              <w:t>Ready for Release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hyperlink r:id="rId5" w:history="1">
              <w:r>
                <w:rPr>
                  <w:rStyle w:val="Hyperlink"/>
                  <w:rFonts w:eastAsia="Times New Roman"/>
                </w:rPr>
                <w:t>pit</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rPr>
              <w:t xml:space="preserve">None </w:t>
            </w:r>
          </w:p>
        </w:tc>
      </w:tr>
    </w:tbl>
    <w:p w:rsidR="00000000" w:rsidRDefault="00250A3E">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High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rPr>
                <w:rFonts w:eastAsia="Times New Roman"/>
              </w:rPr>
            </w:pPr>
            <w:hyperlink r:id="rId6" w:history="1">
              <w:r>
                <w:rPr>
                  <w:rStyle w:val="Hyperlink"/>
                  <w:rFonts w:eastAsia="Times New Roman"/>
                </w:rPr>
                <w:t xml:space="preserve">Sowmya Rachaputi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hyperlink r:id="rId7" w:history="1">
              <w:r>
                <w:rPr>
                  <w:rStyle w:val="Hyperlink"/>
                  <w:rFonts w:eastAsia="Times New Roman"/>
                </w:rPr>
                <w:t xml:space="preserve">Sowmya Rachaputi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50A3E">
            <w:pPr>
              <w:rPr>
                <w:rFonts w:eastAsia="Times New Roman"/>
              </w:rPr>
            </w:pPr>
            <w:r>
              <w:rPr>
                <w:rFonts w:eastAsia="Times New Roman"/>
              </w:rPr>
              <w:t xml:space="preserve">Not Specified </w:t>
            </w:r>
          </w:p>
        </w:tc>
      </w:tr>
    </w:tbl>
    <w:p w:rsidR="00000000" w:rsidRDefault="00250A3E">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tc>
          <w:tcPr>
            <w:tcW w:w="0" w:type="auto"/>
            <w:shd w:val="clear" w:color="auto" w:fill="FFFFFF"/>
            <w:vAlign w:val="center"/>
            <w:hideMark/>
          </w:tcPr>
          <w:p w:rsidR="00000000" w:rsidRDefault="00250A3E">
            <w:pPr>
              <w:rPr>
                <w:rFonts w:eastAsia="Times New Roman"/>
              </w:rPr>
            </w:pPr>
          </w:p>
        </w:tc>
      </w:tr>
    </w:tbl>
    <w:p w:rsidR="00000000" w:rsidRDefault="00250A3E">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993"/>
      </w:tblGrid>
      <w:tr w:rsidR="00000000">
        <w:trPr>
          <w:tblCellSpacing w:w="0" w:type="dxa"/>
          <w:jc w:val="center"/>
        </w:trPr>
        <w:tc>
          <w:tcPr>
            <w:tcW w:w="50" w:type="pct"/>
            <w:shd w:val="clear" w:color="auto" w:fill="BBBBBB"/>
            <w:noWrap/>
            <w:vAlign w:val="center"/>
            <w:hideMark/>
          </w:tcPr>
          <w:p w:rsidR="00000000" w:rsidRDefault="00250A3E">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50A3E">
            <w:pPr>
              <w:rPr>
                <w:rFonts w:eastAsia="Times New Roman"/>
              </w:rPr>
            </w:pPr>
            <w:r>
              <w:rPr>
                <w:rFonts w:eastAsia="Times New Roman"/>
              </w:rPr>
              <w:t> </w:t>
            </w:r>
          </w:p>
        </w:tc>
      </w:tr>
    </w:tbl>
    <w:p w:rsidR="00000000" w:rsidRDefault="00250A3E">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50A3E">
            <w:pPr>
              <w:pStyle w:val="NormalWeb"/>
            </w:pPr>
            <w:ins w:id="1" w:author="Unknown">
              <w:r>
                <w:rPr>
                  <w:b/>
                  <w:bCs/>
                </w:rPr>
                <w:t>Impact Summary:</w:t>
              </w:r>
            </w:ins>
            <w:r>
              <w:br/>
            </w:r>
            <w:r>
              <w:t>This action item is related to identifying duplicate records.</w:t>
            </w:r>
            <w:r>
              <w:br/>
            </w:r>
            <w:ins w:id="2" w:author="Unknown">
              <w:r>
                <w:rPr>
                  <w:b/>
                  <w:bCs/>
                </w:rPr>
                <w:t>Action Steps:</w:t>
              </w:r>
            </w:ins>
            <w:r>
              <w:br/>
            </w:r>
            <w:r>
              <w:t>If these improvements are made to the scoring process, this might improve our scoring time and opening the Server's resources for the other tasks.This would also help to load/score EDI claims effeciently.</w:t>
            </w:r>
          </w:p>
          <w:p w:rsidR="00000000" w:rsidRDefault="00250A3E">
            <w:pPr>
              <w:rPr>
                <w:rFonts w:eastAsia="Times New Roman"/>
              </w:rPr>
            </w:pPr>
          </w:p>
        </w:tc>
      </w:tr>
    </w:tbl>
    <w:p w:rsidR="00000000" w:rsidRDefault="00250A3E">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073"/>
      </w:tblGrid>
      <w:tr w:rsidR="00000000">
        <w:trPr>
          <w:tblCellSpacing w:w="0" w:type="dxa"/>
          <w:jc w:val="center"/>
        </w:trPr>
        <w:tc>
          <w:tcPr>
            <w:tcW w:w="50" w:type="pct"/>
            <w:shd w:val="clear" w:color="auto" w:fill="BBBBBB"/>
            <w:noWrap/>
            <w:vAlign w:val="center"/>
            <w:hideMark/>
          </w:tcPr>
          <w:p w:rsidR="00000000" w:rsidRDefault="00250A3E">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000000" w:rsidRDefault="00250A3E">
            <w:pPr>
              <w:rPr>
                <w:rFonts w:eastAsia="Times New Roman"/>
              </w:rPr>
            </w:pPr>
            <w:r>
              <w:rPr>
                <w:rFonts w:eastAsia="Times New Roman"/>
              </w:rPr>
              <w:t> </w:t>
            </w:r>
          </w:p>
        </w:tc>
      </w:tr>
    </w:tbl>
    <w:p w:rsidR="00000000" w:rsidRDefault="00250A3E">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24/Aug/18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8/24 - As per Athar's note - This Action Item has been assigned to Sasha/Bruce.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08/Nov/18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11/8/2018 - EDI Claims backlog has been loaded. By Light would finish up the scoring EDI claims once the current work on the scoring improvements is complete.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09/Nov/18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11/9/2018 - By Light is currently working on PIT Maintenance Tasks. By Light requested for an additional spa</w:t>
            </w:r>
            <w:r>
              <w:t xml:space="preserve">ce for Data Archiving. Updates would be provided as progress is made.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1"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13/Dec/18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12/13/2018 - By Light is working on </w:t>
            </w:r>
            <w:r>
              <w:t xml:space="preserve">‘Improving Scoring Queries’ in Dev Environment. Scoring Queries is being implemented with slightly different logic from what has been done so far. By </w:t>
            </w:r>
            <w:r>
              <w:lastRenderedPageBreak/>
              <w:t>Light would like to review the proposed changes and requested to have a separate meeting set up. As the da</w:t>
            </w:r>
            <w:r>
              <w:t xml:space="preserve">tabase size expands in size with new fields added, proposed scoring changes are going to improve the performance.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lastRenderedPageBreak/>
              <w:t>Comment by</w:t>
            </w:r>
            <w:r>
              <w:rPr>
                <w:rFonts w:eastAsia="Times New Roman"/>
              </w:rPr>
              <w:t xml:space="preserve"> </w:t>
            </w:r>
            <w:hyperlink r:id="rId12"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25/Jan</w:t>
            </w:r>
            <w:r>
              <w:rPr>
                <w:rFonts w:eastAsia="Times New Roman"/>
                <w:color w:val="336699"/>
                <w:sz w:val="15"/>
                <w:szCs w:val="15"/>
              </w:rPr>
              <w:t>/19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1/25/2019 - • By Light met with the Teams to prioritize these items. These Items would be split into different potential builds and deploy them in that order. By Light is working with PI Team for having these items prioritized. By Light is putting </w:t>
            </w:r>
            <w:r>
              <w:t xml:space="preserve">the items list together. By Light will create timeline and release schedule for these items.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01/Feb/19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1/31/2019 - •</w:t>
            </w:r>
            <w:r>
              <w:t xml:space="preserve"> By Light is coordinating to have PIT Maintenance Tasks started. Athar is waiting on Karen to send specifics of the User Stories regarding these optional tasks, have them clarified and uploaded to Rational. </w:t>
            </w:r>
            <w:r>
              <w:br/>
              <w:t xml:space="preserve">• Vassili requested a meeting to understand how </w:t>
            </w:r>
            <w:r>
              <w:t>detailed the EPICS should be. This will help the Teams to prioritize the tasks. Teams agreed on Prioritization. Once Karen sends the list of User Stories, Athar will send back the detailed notes with additional clarification to the PI Team.</w:t>
            </w:r>
            <w:r>
              <w:br/>
              <w:t>• PI Team can r</w:t>
            </w:r>
            <w:r>
              <w:t xml:space="preserve">eview updated User Stories. That way, meeting is productive for prioritizing the tasks, which gives a road map for achievable tasks along with clear timelines for achieving them. </w:t>
            </w:r>
            <w:r>
              <w:br/>
              <w:t>• The current prioritization is to work for ECAMS IOC/FOC Bi-Directional Int</w:t>
            </w:r>
            <w:r>
              <w:t xml:space="preserve">erface. Teams agreed to manage current work streams along with the PIT Optional Tasks that would be prioritized soon.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12</w:t>
            </w:r>
            <w:r>
              <w:rPr>
                <w:rFonts w:eastAsia="Times New Roman"/>
                <w:color w:val="336699"/>
                <w:sz w:val="15"/>
                <w:szCs w:val="15"/>
              </w:rPr>
              <w:t>/Apr/19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4/12/2019 - By Light is working on optimizing and testing the scoring queries to improve scoring performance time frames. Scoring performance seems to be going down as the claim volume goes high. Once the ECAMS, CCRS goes live, the expectation </w:t>
            </w:r>
            <w:r>
              <w:t xml:space="preserve">is that the claim volume is going to grow high. By Light has prioritized optimization of scoring queries as high so that scoring process can catch up with the high claim volumes.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4/22/2019: Improving Scoring Queries: By Light is working on improving scoring queries speed using a new methodology. There will be a growth in Claim volumes as the ECAMS and CCRS go </w:t>
            </w:r>
            <w:r>
              <w:t>live. This is to enhance the ability of scoring claims in greater volumes efficiently. Changes for improving scoring queries has been applied to pre-production and currently are being tested. By Light would reach out to PI Team for validation once By Light</w:t>
            </w:r>
            <w:r>
              <w:t xml:space="preserve">’s Testing phase is complete.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26/Apr/19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4/26/2019: </w:t>
            </w:r>
            <w:r>
              <w:sym w:font="Symbol" w:char="F0D8"/>
            </w:r>
            <w:r>
              <w:t xml:space="preserve"> </w:t>
            </w:r>
            <w:r>
              <w:t xml:space="preserve">Scoring Optimization: Bruce has been working on Scoring Optimization in Pre-Prod. Athar requested PI Team to get involved with testing in pre-prod. Once approved, the optimized scoring queries could be implemented in prod before ECAMS go live and PIT Team </w:t>
            </w:r>
            <w:r>
              <w:t xml:space="preserve">receives high claim volume. </w:t>
            </w:r>
            <w:r>
              <w:br/>
            </w:r>
            <w:r>
              <w:sym w:font="Symbol" w:char="F0D8"/>
            </w:r>
            <w:r>
              <w:t xml:space="preserve"> As per Bruce, once the new JRules Set 10 testing is complete in pre-prod, optimized scoring queries could be tested. Also, load testing could be performed separately. PI Team would be involved in these tests so that they can </w:t>
            </w:r>
            <w:r>
              <w:t xml:space="preserve">validate scoring performance results on their end.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7"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03/May/19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5/3/2019 - Set 10 is in development. Set 10 is having a</w:t>
            </w:r>
            <w:r>
              <w:t xml:space="preserve"> huge impact on Scoring after By Light tested in Pre-Production. Set 10 is lowering the Scoring performance by factor of 1.5 or 2. As PIT is expecting more claim volumes from eCAMS &amp; CCRS, Set 10 need to be assessed and tested thoroughly to understand the </w:t>
            </w:r>
            <w:r>
              <w:t xml:space="preserve">Scoring optimization and performance. Scoring improvements made by Bruce did improve Scoring performance, but testing Set 10 brought the Scoring performance down. This topic would be revisited tomorrow in ‘PIT BOM and QIT JRule Meeting’ between 11:30 am – </w:t>
            </w:r>
            <w:r>
              <w:t xml:space="preserve">12 pm on Thursday, May 2, 2019. </w:t>
            </w:r>
            <w:r>
              <w:br/>
              <w:t>• Greg (PI Team) recommended to evaluate Provider_Location Table that has 94 million records. Out of 94 million records, 56 million records are not current. Greg requested to remove the records that are not current. Issue s</w:t>
            </w:r>
            <w:r>
              <w:t>eems to be with Waiver State BOM’s. Waiver State BOM’s are accessing ‘Provider_Location’ Table. More keys are being used from the Provider table. LEIE table is used as a provider sanction table. Non_current claims in the Provider_Sanctions table could also</w:t>
            </w:r>
            <w:r>
              <w:t xml:space="preserve"> be removed. </w:t>
            </w:r>
            <w:r>
              <w:br/>
              <w:t xml:space="preserve">• Sasha requested summary of changes made on Set 10 from Bruce. Without Set 10 changes in Pre-Prod, Scoring process is only taking half the time to get completed. </w:t>
            </w:r>
            <w:r>
              <w:br/>
              <w:t>• As per Kenneth (PI Team), CLRA could be turned off which would improve the S</w:t>
            </w:r>
            <w:r>
              <w:t xml:space="preserve">coring performance drastically. PI Team agreed send an email to By Light as a confirmation that the CLRA could be turned off. </w:t>
            </w:r>
            <w:r>
              <w:br/>
              <w:t>• Timelines for Set 10:</w:t>
            </w:r>
            <w:r>
              <w:br/>
            </w:r>
            <w:r>
              <w:sym w:font="Symbol" w:char="F0D8"/>
            </w:r>
            <w:r>
              <w:t xml:space="preserve"> Move into Pre-Production Testing by: May 20th, 2019</w:t>
            </w:r>
            <w:r>
              <w:br/>
            </w:r>
            <w:r>
              <w:sym w:font="Symbol" w:char="F0D8"/>
            </w:r>
            <w:r>
              <w:t xml:space="preserve"> Move into Production by: June 3rd, 2019</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 xml:space="preserve">Comment </w:t>
            </w:r>
            <w:r>
              <w:rPr>
                <w:rFonts w:eastAsia="Times New Roman"/>
              </w:rPr>
              <w:t>by</w:t>
            </w:r>
            <w:r>
              <w:rPr>
                <w:rFonts w:eastAsia="Times New Roman"/>
              </w:rPr>
              <w:t xml:space="preserve"> </w:t>
            </w:r>
            <w:hyperlink r:id="rId1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 xml:space="preserve">5/10/2019 - •Improved Scoring Queries – Disable CLRA: </w:t>
            </w:r>
            <w:r>
              <w:br/>
              <w:t xml:space="preserve">•Scoring improvements were approved by PI Team after testing </w:t>
            </w:r>
            <w:r>
              <w:t>(along with PI Team) in pre-production. By Light would implement scoring improvements in Production soon. Once implemented, these improvements would reduce the scoring time by 40%. Teams would get a better picture once these changes are implemented in Prod</w:t>
            </w:r>
            <w:r>
              <w:t xml:space="preserve">uction. This implementation should help with the increased scoring time when Set 10 is tested, also with the future increased claim volume from ECAMS &amp; CCRS.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50A3E">
            <w:pPr>
              <w:rPr>
                <w:rFonts w:eastAsia="Times New Roman"/>
              </w:rPr>
            </w:pPr>
            <w:r>
              <w:rPr>
                <w:rFonts w:eastAsia="Times New Roman"/>
              </w:rPr>
              <w:t>Comment by</w:t>
            </w:r>
            <w:r>
              <w:rPr>
                <w:rFonts w:eastAsia="Times New Roman"/>
              </w:rPr>
              <w:t xml:space="preserve"> </w:t>
            </w:r>
            <w:hyperlink r:id="rId1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24/May/19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50A3E">
            <w:pPr>
              <w:pStyle w:val="NormalWeb"/>
            </w:pPr>
            <w:r>
              <w:t>5/24/2019 - • Improve Scoring Queries: Improved Scoring queries were deployed to Production. There were few changes required on the queries. These implemented changes should help with the anticipated incr</w:t>
            </w:r>
            <w:r>
              <w:t>ease in the claim volume from ECAMS &amp; CCRS. This action item is ready to be closed.</w:t>
            </w:r>
          </w:p>
        </w:tc>
      </w:tr>
    </w:tbl>
    <w:p w:rsidR="00250A3E" w:rsidRDefault="00250A3E">
      <w:pPr>
        <w:rPr>
          <w:rFonts w:eastAsia="Times New Roman"/>
        </w:rPr>
      </w:pPr>
      <w:r>
        <w:rPr>
          <w:rFonts w:eastAsia="Times New Roman"/>
        </w:rPr>
        <w:t xml:space="preserve">Generated at Fri May 24 14:49:06 UTC 2019 by Sowmya Rachaputi using Jira 1001.0.0-SNAPSHOT#100103-sha1:846455a3518b2087ada065712bc2eb6ca74df2bc. </w:t>
      </w:r>
    </w:p>
    <w:sectPr w:rsidR="0025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6931"/>
    <w:rsid w:val="00250A3E"/>
    <w:rsid w:val="00AC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15C544-FEF9-4281-8F78-4F27B063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pit1.atlassian.net/secure/ViewProfile.jspa?accountId=5a57b44d1d89de07dd3f7af6" TargetMode="External"/><Relationship Id="rId13" Type="http://schemas.openxmlformats.org/officeDocument/2006/relationships/hyperlink" Target="https://vapit1.atlassian.net/secure/ViewProfile.jspa?accountId=5a57b44d1d89de07dd3f7af6" TargetMode="External"/><Relationship Id="rId18" Type="http://schemas.openxmlformats.org/officeDocument/2006/relationships/hyperlink" Target="https://vapit1.atlassian.net/secure/ViewProfile.jspa?accountId=5a57b44d1d89de07dd3f7af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vapit1.atlassian.net/secure/ViewProfile.jspa?accountId=5a57b44d1d89de07dd3f7af6" TargetMode="External"/><Relationship Id="rId12" Type="http://schemas.openxmlformats.org/officeDocument/2006/relationships/hyperlink" Target="https://vapit1.atlassian.net/secure/ViewProfile.jspa?accountId=5a57b44d1d89de07dd3f7af6" TargetMode="External"/><Relationship Id="rId17" Type="http://schemas.openxmlformats.org/officeDocument/2006/relationships/hyperlink" Target="https://vapit1.atlassian.net/secure/ViewProfile.jspa?accountId=5a57b44d1d89de07dd3f7af6" TargetMode="External"/><Relationship Id="rId2" Type="http://schemas.openxmlformats.org/officeDocument/2006/relationships/settings" Target="settings.xml"/><Relationship Id="rId16" Type="http://schemas.openxmlformats.org/officeDocument/2006/relationships/hyperlink" Target="https://vapit1.atlassian.net/secure/ViewProfile.jspa?accountId=5a57b44d1d89de07dd3f7af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apit1.atlassian.net/secure/ViewProfile.jspa?accountId=5a57b44d1d89de07dd3f7af6" TargetMode="External"/><Relationship Id="rId11" Type="http://schemas.openxmlformats.org/officeDocument/2006/relationships/hyperlink" Target="https://vapit1.atlassian.net/secure/ViewProfile.jspa?accountId=5a57b44d1d89de07dd3f7af6" TargetMode="External"/><Relationship Id="rId5" Type="http://schemas.openxmlformats.org/officeDocument/2006/relationships/hyperlink" Target="https://vapit1.atlassian.net/secure/BrowseProject.jspa?id=10000" TargetMode="External"/><Relationship Id="rId15" Type="http://schemas.openxmlformats.org/officeDocument/2006/relationships/hyperlink" Target="https://vapit1.atlassian.net/secure/ViewProfile.jspa?accountId=5a57b44d1d89de07dd3f7af6" TargetMode="External"/><Relationship Id="rId10" Type="http://schemas.openxmlformats.org/officeDocument/2006/relationships/hyperlink" Target="https://vapit1.atlassian.net/secure/ViewProfile.jspa?accountId=5a57b44d1d89de07dd3f7af6" TargetMode="External"/><Relationship Id="rId19" Type="http://schemas.openxmlformats.org/officeDocument/2006/relationships/hyperlink" Target="https://vapit1.atlassian.net/secure/ViewProfile.jspa?accountId=5a57b44d1d89de07dd3f7af6" TargetMode="External"/><Relationship Id="rId4" Type="http://schemas.openxmlformats.org/officeDocument/2006/relationships/hyperlink" Target="https://vapit1.atlassian.net/browse/PIT-363" TargetMode="External"/><Relationship Id="rId9" Type="http://schemas.openxmlformats.org/officeDocument/2006/relationships/hyperlink" Target="https://vapit1.atlassian.net/secure/ViewProfile.jspa?accountId=5a57b44d1d89de07dd3f7af6" TargetMode="External"/><Relationship Id="rId14" Type="http://schemas.openxmlformats.org/officeDocument/2006/relationships/hyperlink" Target="https://vapit1.atlassian.net/secure/ViewProfile.jspa?accountId=5a57b44d1d89de07dd3f7a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[#PIT-363] PIT Maintenance Tasks - Improve Scoring Queries</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[#PIT-363] PIT Maintenance Tasks - Improve Scoring Queries</dc:title>
  <dc:subject/>
  <dc:creator>Sowmya Rachaputi</dc:creator>
  <cp:keywords/>
  <dc:description/>
  <cp:lastModifiedBy>Sowmya Rachaputi</cp:lastModifiedBy>
  <cp:revision>2</cp:revision>
  <dcterms:created xsi:type="dcterms:W3CDTF">2019-05-24T14:58:00Z</dcterms:created>
  <dcterms:modified xsi:type="dcterms:W3CDTF">2019-05-24T14:58:00Z</dcterms:modified>
</cp:coreProperties>
</file>